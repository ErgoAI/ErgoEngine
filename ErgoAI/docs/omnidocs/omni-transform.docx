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29B" w:rsidRDefault="004D5F6F">
      <w:pPr>
        <w:ind w:left="0" w:firstLine="0"/>
        <w:rPr>
          <w:rFonts w:ascii="Times New Roman" w:hAnsi="Times New Roman" w:cs="Times New Roman"/>
          <w:b/>
          <w:i/>
        </w:rPr>
      </w:pPr>
      <w:r w:rsidRPr="003C5F2D">
        <w:rPr>
          <w:rFonts w:ascii="Times New Roman" w:hAnsi="Times New Roman" w:cs="Times New Roman"/>
          <w:b/>
          <w:i/>
        </w:rPr>
        <w:t>Confidential to Coherent Knowledge Systems</w:t>
      </w:r>
    </w:p>
    <w:p w:rsidR="004D5F6F" w:rsidRPr="003C5F2D" w:rsidRDefault="004D5F6F" w:rsidP="00553E25">
      <w:pPr>
        <w:ind w:left="360"/>
        <w:rPr>
          <w:rFonts w:ascii="Times New Roman" w:hAnsi="Times New Roman" w:cs="Times New Roman"/>
          <w:b/>
        </w:rPr>
      </w:pPr>
    </w:p>
    <w:p w:rsidR="004A5AE5" w:rsidRPr="003C5F2D" w:rsidRDefault="00215961" w:rsidP="00553E25">
      <w:pPr>
        <w:ind w:left="360"/>
        <w:rPr>
          <w:rFonts w:ascii="Times New Roman" w:hAnsi="Times New Roman" w:cs="Times New Roman"/>
          <w:b/>
        </w:rPr>
      </w:pPr>
      <w:r>
        <w:rPr>
          <w:rFonts w:ascii="Times New Roman" w:hAnsi="Times New Roman" w:cs="Times New Roman"/>
          <w:b/>
        </w:rPr>
        <w:t>Specification of Omniformity Transform</w:t>
      </w:r>
      <w:r w:rsidR="004D5F6F" w:rsidRPr="003C5F2D">
        <w:rPr>
          <w:rFonts w:ascii="Times New Roman" w:hAnsi="Times New Roman" w:cs="Times New Roman"/>
          <w:b/>
        </w:rPr>
        <w:t xml:space="preserve"> </w:t>
      </w:r>
      <w:r w:rsidR="00BB693F">
        <w:rPr>
          <w:rFonts w:ascii="Times New Roman" w:hAnsi="Times New Roman" w:cs="Times New Roman"/>
          <w:b/>
        </w:rPr>
        <w:t xml:space="preserve">with </w:t>
      </w:r>
      <w:r w:rsidR="00BC5093">
        <w:rPr>
          <w:rFonts w:ascii="Times New Roman" w:hAnsi="Times New Roman" w:cs="Times New Roman"/>
          <w:b/>
        </w:rPr>
        <w:t>comments about its</w:t>
      </w:r>
      <w:r w:rsidR="004D5F6F" w:rsidRPr="003C5F2D">
        <w:rPr>
          <w:rFonts w:ascii="Times New Roman" w:hAnsi="Times New Roman" w:cs="Times New Roman"/>
          <w:b/>
        </w:rPr>
        <w:t xml:space="preserve"> </w:t>
      </w:r>
      <w:r w:rsidR="00675FF0" w:rsidRPr="003C5F2D">
        <w:rPr>
          <w:rFonts w:ascii="Times New Roman" w:hAnsi="Times New Roman" w:cs="Times New Roman"/>
          <w:b/>
        </w:rPr>
        <w:t>Ergo</w:t>
      </w:r>
      <w:r w:rsidR="004D5F6F" w:rsidRPr="003C5F2D">
        <w:rPr>
          <w:rFonts w:ascii="Times New Roman" w:hAnsi="Times New Roman" w:cs="Times New Roman"/>
          <w:b/>
        </w:rPr>
        <w:t xml:space="preserve"> implementation</w:t>
      </w:r>
      <w:r>
        <w:rPr>
          <w:rFonts w:ascii="Times New Roman" w:hAnsi="Times New Roman" w:cs="Times New Roman"/>
          <w:b/>
        </w:rPr>
        <w:t xml:space="preserve"> </w:t>
      </w:r>
    </w:p>
    <w:p w:rsidR="004A5AE5" w:rsidRPr="003C5F2D" w:rsidRDefault="004A5AE5" w:rsidP="00553E25">
      <w:pPr>
        <w:ind w:left="360"/>
        <w:rPr>
          <w:rFonts w:ascii="Times New Roman" w:hAnsi="Times New Roman" w:cs="Times New Roman"/>
          <w:b/>
        </w:rPr>
      </w:pPr>
    </w:p>
    <w:p w:rsidR="004A5AE5" w:rsidRPr="003C5F2D" w:rsidRDefault="004A5AE5" w:rsidP="00553E25">
      <w:pPr>
        <w:ind w:left="360"/>
        <w:rPr>
          <w:rFonts w:ascii="Times New Roman" w:hAnsi="Times New Roman" w:cs="Times New Roman"/>
        </w:rPr>
      </w:pPr>
      <w:r w:rsidRPr="003C5F2D">
        <w:rPr>
          <w:rFonts w:ascii="Times New Roman" w:hAnsi="Times New Roman" w:cs="Times New Roman"/>
        </w:rPr>
        <w:t>Benjamin Grosof</w:t>
      </w:r>
      <w:r w:rsidR="00EB0CBD" w:rsidRPr="003C5F2D">
        <w:rPr>
          <w:rFonts w:ascii="Times New Roman" w:hAnsi="Times New Roman" w:cs="Times New Roman"/>
        </w:rPr>
        <w:t xml:space="preserve"> and Michael Kifer</w:t>
      </w:r>
    </w:p>
    <w:p w:rsidR="004A5AE5" w:rsidRPr="003C5F2D" w:rsidRDefault="004A5AE5" w:rsidP="00553E25">
      <w:pPr>
        <w:ind w:left="360"/>
        <w:rPr>
          <w:rFonts w:ascii="Times New Roman" w:hAnsi="Times New Roman" w:cs="Times New Roman"/>
        </w:rPr>
      </w:pPr>
    </w:p>
    <w:p w:rsidR="00A461A0" w:rsidRDefault="00BC5093" w:rsidP="00553E25">
      <w:pPr>
        <w:ind w:left="360"/>
        <w:rPr>
          <w:rFonts w:ascii="Times New Roman" w:hAnsi="Times New Roman" w:cs="Times New Roman"/>
        </w:rPr>
      </w:pPr>
      <w:r>
        <w:rPr>
          <w:rFonts w:ascii="Times New Roman" w:hAnsi="Times New Roman" w:cs="Times New Roman"/>
        </w:rPr>
        <w:t>Resent log entries:</w:t>
      </w:r>
      <w:r w:rsidR="00A461A0" w:rsidRPr="003C5F2D">
        <w:rPr>
          <w:rFonts w:ascii="Times New Roman" w:hAnsi="Times New Roman" w:cs="Times New Roman"/>
        </w:rPr>
        <w:t>:</w:t>
      </w:r>
    </w:p>
    <w:p w:rsidR="00F35973" w:rsidRPr="00BC5093" w:rsidRDefault="005D5C8B" w:rsidP="00553E25">
      <w:pPr>
        <w:ind w:left="360"/>
        <w:rPr>
          <w:rFonts w:ascii="Times New Roman" w:hAnsi="Times New Roman" w:cs="Times New Roman"/>
          <w:highlight w:val="yellow"/>
        </w:rPr>
      </w:pPr>
      <w:r w:rsidRPr="00BC5093">
        <w:rPr>
          <w:rFonts w:ascii="Times New Roman" w:hAnsi="Times New Roman" w:cs="Times New Roman"/>
          <w:highlight w:val="yellow"/>
        </w:rPr>
        <w:t>V</w:t>
      </w:r>
      <w:r w:rsidR="00DA537F" w:rsidRPr="00BC5093">
        <w:rPr>
          <w:rFonts w:ascii="Times New Roman" w:hAnsi="Times New Roman" w:cs="Times New Roman"/>
          <w:highlight w:val="yellow"/>
        </w:rPr>
        <w:t>32</w:t>
      </w:r>
      <w:r w:rsidR="00F35973" w:rsidRPr="00BC5093">
        <w:rPr>
          <w:rFonts w:ascii="Times New Roman" w:hAnsi="Times New Roman" w:cs="Times New Roman"/>
          <w:highlight w:val="yellow"/>
        </w:rPr>
        <w:t xml:space="preserve"> of 3/1/2016 by MK: additional comments about transforms </w:t>
      </w:r>
      <w:r w:rsidR="008D5D8F" w:rsidRPr="00BC5093">
        <w:rPr>
          <w:rFonts w:ascii="Times New Roman" w:hAnsi="Times New Roman" w:cs="Times New Roman"/>
          <w:highlight w:val="yellow"/>
        </w:rPr>
        <w:t>that</w:t>
      </w:r>
      <w:r w:rsidR="00F35973" w:rsidRPr="00BC5093">
        <w:rPr>
          <w:rFonts w:ascii="Times New Roman" w:hAnsi="Times New Roman" w:cs="Times New Roman"/>
          <w:highlight w:val="yellow"/>
        </w:rPr>
        <w:t xml:space="preserve"> don’t seem to have use cases</w:t>
      </w:r>
      <w:r w:rsidR="008D5D8F" w:rsidRPr="00BC5093">
        <w:rPr>
          <w:rFonts w:ascii="Times New Roman" w:hAnsi="Times New Roman" w:cs="Times New Roman"/>
          <w:highlight w:val="yellow"/>
        </w:rPr>
        <w:t xml:space="preserve"> and thus were not implemented</w:t>
      </w:r>
    </w:p>
    <w:p w:rsidR="009D25E5" w:rsidRPr="00BC5093" w:rsidRDefault="00DA537F" w:rsidP="00553E25">
      <w:pPr>
        <w:ind w:left="360"/>
        <w:rPr>
          <w:rFonts w:ascii="Times New Roman" w:hAnsi="Times New Roman" w:cs="Times New Roman"/>
          <w:highlight w:val="yellow"/>
        </w:rPr>
      </w:pPr>
      <w:r w:rsidRPr="00BC5093">
        <w:rPr>
          <w:rFonts w:ascii="Times New Roman" w:hAnsi="Times New Roman" w:cs="Times New Roman"/>
          <w:highlight w:val="yellow"/>
        </w:rPr>
        <w:t>V31</w:t>
      </w:r>
      <w:r w:rsidR="009D25E5" w:rsidRPr="00BC5093">
        <w:rPr>
          <w:rFonts w:ascii="Times New Roman" w:hAnsi="Times New Roman" w:cs="Times New Roman"/>
          <w:highlight w:val="yellow"/>
        </w:rPr>
        <w:t xml:space="preserve"> of 10/17/2015 by MK: do not push \naf past AND if the sides have common free variables</w:t>
      </w:r>
    </w:p>
    <w:p w:rsidR="00E07B25" w:rsidRDefault="00DA537F" w:rsidP="00553E25">
      <w:pPr>
        <w:ind w:left="360"/>
        <w:rPr>
          <w:rFonts w:ascii="Times New Roman" w:hAnsi="Times New Roman" w:cs="Times New Roman"/>
        </w:rPr>
      </w:pPr>
      <w:r w:rsidRPr="00BC5093">
        <w:rPr>
          <w:rFonts w:ascii="Times New Roman" w:hAnsi="Times New Roman" w:cs="Times New Roman"/>
          <w:highlight w:val="yellow"/>
        </w:rPr>
        <w:t xml:space="preserve">v30 </w:t>
      </w:r>
      <w:r w:rsidR="00E07B25" w:rsidRPr="00BC5093">
        <w:rPr>
          <w:rFonts w:ascii="Times New Roman" w:hAnsi="Times New Roman" w:cs="Times New Roman"/>
          <w:highlight w:val="yellow"/>
        </w:rPr>
        <w:t>of 9/30/2015 by MK:  fixed omission of pushing exists through disjunction in the body transform</w:t>
      </w:r>
    </w:p>
    <w:p w:rsidR="005D5C8B" w:rsidDel="00BC5093" w:rsidRDefault="005D5C8B" w:rsidP="00553E25">
      <w:pPr>
        <w:ind w:left="360"/>
        <w:rPr>
          <w:del w:id="0" w:author="Michael Kifer" w:date="2017-01-21T01:52:00Z"/>
          <w:rFonts w:ascii="Times New Roman" w:hAnsi="Times New Roman" w:cs="Times New Roman"/>
        </w:rPr>
      </w:pPr>
    </w:p>
    <w:p w:rsidR="00BC5093" w:rsidRPr="003C5F2D" w:rsidRDefault="00BC5093" w:rsidP="00553E25">
      <w:pPr>
        <w:ind w:left="360"/>
        <w:rPr>
          <w:rFonts w:ascii="Times New Roman" w:hAnsi="Times New Roman" w:cs="Times New Roman"/>
        </w:rPr>
      </w:pPr>
      <w:r>
        <w:rPr>
          <w:rFonts w:ascii="Times New Roman" w:hAnsi="Times New Roman" w:cs="Times New Roman"/>
        </w:rPr>
        <w:t>Old log entries:</w:t>
      </w:r>
    </w:p>
    <w:p w:rsidR="004A5AE5" w:rsidRPr="003C5F2D" w:rsidRDefault="004D25CE" w:rsidP="00553E25">
      <w:pPr>
        <w:ind w:left="360"/>
        <w:rPr>
          <w:rFonts w:ascii="Times New Roman" w:hAnsi="Times New Roman" w:cs="Times New Roman"/>
        </w:rPr>
      </w:pPr>
      <w:r w:rsidRPr="003C5F2D">
        <w:rPr>
          <w:rFonts w:ascii="Times New Roman" w:hAnsi="Times New Roman" w:cs="Times New Roman"/>
        </w:rPr>
        <w:t xml:space="preserve">v10 </w:t>
      </w:r>
      <w:r w:rsidR="00326293" w:rsidRPr="003C5F2D">
        <w:rPr>
          <w:rFonts w:ascii="Times New Roman" w:hAnsi="Times New Roman" w:cs="Times New Roman"/>
        </w:rPr>
        <w:t>of 8/8/2013</w:t>
      </w:r>
      <w:r w:rsidR="00A461A0" w:rsidRPr="003C5F2D">
        <w:rPr>
          <w:rFonts w:ascii="Times New Roman" w:hAnsi="Times New Roman" w:cs="Times New Roman"/>
        </w:rPr>
        <w:t xml:space="preserve"> by BG</w:t>
      </w:r>
    </w:p>
    <w:p w:rsidR="00A461A0" w:rsidRPr="003C5F2D" w:rsidRDefault="00A461A0" w:rsidP="00553E25">
      <w:pPr>
        <w:ind w:left="360"/>
        <w:rPr>
          <w:rFonts w:ascii="Times New Roman" w:hAnsi="Times New Roman" w:cs="Times New Roman"/>
        </w:rPr>
      </w:pPr>
      <w:r w:rsidRPr="003C5F2D">
        <w:rPr>
          <w:rFonts w:ascii="Times New Roman" w:hAnsi="Times New Roman" w:cs="Times New Roman"/>
        </w:rPr>
        <w:t>v11 of ~12/13/2013 by MK</w:t>
      </w:r>
    </w:p>
    <w:p w:rsidR="00A461A0" w:rsidRPr="003C5F2D" w:rsidRDefault="006B2444" w:rsidP="00553E25">
      <w:pPr>
        <w:ind w:left="360"/>
        <w:rPr>
          <w:rFonts w:ascii="Times New Roman" w:hAnsi="Times New Roman" w:cs="Times New Roman"/>
        </w:rPr>
      </w:pPr>
      <w:r w:rsidRPr="003C5F2D">
        <w:rPr>
          <w:rFonts w:ascii="Times New Roman" w:hAnsi="Times New Roman" w:cs="Times New Roman"/>
        </w:rPr>
        <w:t>v12 of 12/18</w:t>
      </w:r>
      <w:r w:rsidR="00A461A0" w:rsidRPr="003C5F2D">
        <w:rPr>
          <w:rFonts w:ascii="Times New Roman" w:hAnsi="Times New Roman" w:cs="Times New Roman"/>
        </w:rPr>
        <w:t>/2013 by BG</w:t>
      </w:r>
      <w:r w:rsidR="004A0C73" w:rsidRPr="003C5F2D">
        <w:rPr>
          <w:rFonts w:ascii="Times New Roman" w:hAnsi="Times New Roman" w:cs="Times New Roman"/>
        </w:rPr>
        <w:t xml:space="preserve">:  </w:t>
      </w:r>
      <w:r w:rsidR="00804492" w:rsidRPr="003C5F2D">
        <w:rPr>
          <w:rFonts w:ascii="Times New Roman" w:hAnsi="Times New Roman" w:cs="Times New Roman"/>
        </w:rPr>
        <w:t>wove in misc. material from -more-details doc, plus some misc. polishing edits</w:t>
      </w:r>
    </w:p>
    <w:p w:rsidR="00804492" w:rsidRPr="003C5F2D" w:rsidRDefault="00804492" w:rsidP="00553E25">
      <w:pPr>
        <w:ind w:left="360"/>
        <w:rPr>
          <w:rFonts w:ascii="Times New Roman" w:hAnsi="Times New Roman" w:cs="Times New Roman"/>
        </w:rPr>
      </w:pPr>
      <w:r w:rsidRPr="003C5F2D">
        <w:rPr>
          <w:rFonts w:ascii="Times New Roman" w:hAnsi="Times New Roman" w:cs="Times New Roman"/>
        </w:rPr>
        <w:t xml:space="preserve">v13 </w:t>
      </w:r>
      <w:r w:rsidR="004A0C73" w:rsidRPr="003C5F2D">
        <w:rPr>
          <w:rFonts w:ascii="Times New Roman" w:hAnsi="Times New Roman" w:cs="Times New Roman"/>
        </w:rPr>
        <w:t xml:space="preserve">of 12/18/2013 by BG:  </w:t>
      </w:r>
      <w:r w:rsidRPr="003C5F2D">
        <w:rPr>
          <w:rFonts w:ascii="Times New Roman" w:hAnsi="Times New Roman" w:cs="Times New Roman"/>
        </w:rPr>
        <w:t xml:space="preserve">small tweaks </w:t>
      </w:r>
    </w:p>
    <w:p w:rsidR="00804492" w:rsidRPr="003C5F2D" w:rsidRDefault="00804492" w:rsidP="00553E25">
      <w:pPr>
        <w:ind w:left="360"/>
        <w:rPr>
          <w:rFonts w:ascii="Times New Roman" w:hAnsi="Times New Roman" w:cs="Times New Roman"/>
        </w:rPr>
      </w:pPr>
      <w:r w:rsidRPr="003C5F2D">
        <w:rPr>
          <w:rFonts w:ascii="Times New Roman" w:hAnsi="Times New Roman" w:cs="Times New Roman"/>
        </w:rPr>
        <w:t xml:space="preserve">v14 </w:t>
      </w:r>
      <w:r w:rsidR="004A0C73" w:rsidRPr="003C5F2D">
        <w:rPr>
          <w:rFonts w:ascii="Times New Roman" w:hAnsi="Times New Roman" w:cs="Times New Roman"/>
        </w:rPr>
        <w:t xml:space="preserve">of 12/18/2013 by BG:  </w:t>
      </w:r>
      <w:r w:rsidRPr="003C5F2D">
        <w:rPr>
          <w:rFonts w:ascii="Times New Roman" w:hAnsi="Times New Roman" w:cs="Times New Roman"/>
        </w:rPr>
        <w:t xml:space="preserve">major reorganization to better treat the composition of head sub-transform with body sub-transform, </w:t>
      </w:r>
      <w:r w:rsidR="00591B06" w:rsidRPr="003C5F2D">
        <w:rPr>
          <w:rFonts w:ascii="Times New Roman" w:hAnsi="Times New Roman" w:cs="Times New Roman"/>
        </w:rPr>
        <w:t>and associated generation of refutable vs. irrefutable</w:t>
      </w:r>
      <w:r w:rsidRPr="003C5F2D">
        <w:rPr>
          <w:rFonts w:ascii="Times New Roman" w:hAnsi="Times New Roman" w:cs="Times New Roman"/>
        </w:rPr>
        <w:t xml:space="preserve"> auxiliary info</w:t>
      </w:r>
    </w:p>
    <w:p w:rsidR="00FC1377" w:rsidRPr="003C5F2D" w:rsidRDefault="004A0C73" w:rsidP="00553E25">
      <w:pPr>
        <w:ind w:left="360"/>
        <w:rPr>
          <w:rFonts w:ascii="Times New Roman" w:hAnsi="Times New Roman" w:cs="Times New Roman"/>
        </w:rPr>
      </w:pPr>
      <w:r w:rsidRPr="003C5F2D">
        <w:rPr>
          <w:rFonts w:ascii="Times New Roman" w:hAnsi="Times New Roman" w:cs="Times New Roman"/>
        </w:rPr>
        <w:t>v15 of 12/2</w:t>
      </w:r>
      <w:r w:rsidR="00591B06" w:rsidRPr="003C5F2D">
        <w:rPr>
          <w:rFonts w:ascii="Times New Roman" w:hAnsi="Times New Roman" w:cs="Times New Roman"/>
        </w:rPr>
        <w:t>8</w:t>
      </w:r>
      <w:r w:rsidRPr="003C5F2D">
        <w:rPr>
          <w:rFonts w:ascii="Times New Roman" w:hAnsi="Times New Roman" w:cs="Times New Roman"/>
        </w:rPr>
        <w:t>/13 by BG:  finished smoothing the v14</w:t>
      </w:r>
      <w:r w:rsidR="00FC1377" w:rsidRPr="003C5F2D">
        <w:rPr>
          <w:rFonts w:ascii="Times New Roman" w:hAnsi="Times New Roman" w:cs="Times New Roman"/>
        </w:rPr>
        <w:t xml:space="preserve"> reorganization</w:t>
      </w:r>
      <w:r w:rsidRPr="003C5F2D">
        <w:rPr>
          <w:rFonts w:ascii="Times New Roman" w:hAnsi="Times New Roman" w:cs="Times New Roman"/>
        </w:rPr>
        <w:t xml:space="preserve">, then did a major refactoring and revision to treat the revised LT which produces </w:t>
      </w:r>
      <w:r w:rsidR="00A470B6">
        <w:rPr>
          <w:rFonts w:ascii="Times New Roman" w:hAnsi="Times New Roman" w:cs="Times New Roman"/>
        </w:rPr>
        <w:t>NF1</w:t>
      </w:r>
      <w:r w:rsidRPr="003C5F2D">
        <w:rPr>
          <w:rFonts w:ascii="Times New Roman" w:hAnsi="Times New Roman" w:cs="Times New Roman"/>
        </w:rPr>
        <w:t xml:space="preserve"> rather than</w:t>
      </w:r>
      <w:r w:rsidR="00802EB2" w:rsidRPr="003C5F2D">
        <w:rPr>
          <w:rFonts w:ascii="Times New Roman" w:hAnsi="Times New Roman" w:cs="Times New Roman"/>
        </w:rPr>
        <w:t xml:space="preserve"> </w:t>
      </w:r>
      <w:r w:rsidR="00A470B6">
        <w:rPr>
          <w:rFonts w:ascii="Times New Roman" w:hAnsi="Times New Roman" w:cs="Times New Roman"/>
        </w:rPr>
        <w:t>NF2</w:t>
      </w:r>
      <w:r w:rsidRPr="003C5F2D">
        <w:rPr>
          <w:rFonts w:ascii="Times New Roman" w:hAnsi="Times New Roman" w:cs="Times New Roman"/>
        </w:rPr>
        <w:t xml:space="preserve">.   </w:t>
      </w:r>
      <w:r w:rsidR="00E745B6" w:rsidRPr="003C5F2D">
        <w:rPr>
          <w:rFonts w:ascii="Times New Roman" w:hAnsi="Times New Roman" w:cs="Times New Roman"/>
        </w:rPr>
        <w:t xml:space="preserve">Change tracking is still </w:t>
      </w:r>
      <w:r w:rsidR="00BB693F">
        <w:rPr>
          <w:rFonts w:ascii="Times New Roman" w:hAnsi="Times New Roman" w:cs="Times New Roman"/>
        </w:rPr>
        <w:t>with respect to</w:t>
      </w:r>
      <w:r w:rsidR="00E745B6" w:rsidRPr="003C5F2D">
        <w:rPr>
          <w:rFonts w:ascii="Times New Roman" w:hAnsi="Times New Roman" w:cs="Times New Roman"/>
        </w:rPr>
        <w:t xml:space="preserve"> v11.  </w:t>
      </w:r>
      <w:r w:rsidR="009B1236" w:rsidRPr="003C5F2D">
        <w:rPr>
          <w:rFonts w:ascii="Times New Roman" w:hAnsi="Times New Roman" w:cs="Times New Roman"/>
        </w:rPr>
        <w:t xml:space="preserve"> </w:t>
      </w:r>
    </w:p>
    <w:p w:rsidR="00BD0868" w:rsidRDefault="00215961">
      <w:pPr>
        <w:pStyle w:val="ListParagraph"/>
        <w:ind w:left="0" w:firstLine="0"/>
        <w:rPr>
          <w:rFonts w:ascii="Times New Roman" w:hAnsi="Times New Roman" w:cs="Times New Roman"/>
        </w:rPr>
      </w:pPr>
      <w:r>
        <w:rPr>
          <w:rFonts w:ascii="Times New Roman" w:hAnsi="Times New Roman" w:cs="Times New Roman"/>
        </w:rPr>
        <w:t>v16 and v17 of 1/2/14 by MK:  lots of comments and edits</w:t>
      </w:r>
    </w:p>
    <w:p w:rsidR="00771231" w:rsidRDefault="00215961">
      <w:pPr>
        <w:pStyle w:val="ListParagraph"/>
        <w:ind w:left="0" w:firstLine="0"/>
        <w:rPr>
          <w:rFonts w:ascii="Times New Roman" w:hAnsi="Times New Roman" w:cs="Times New Roman"/>
        </w:rPr>
      </w:pPr>
      <w:r>
        <w:rPr>
          <w:rFonts w:ascii="Times New Roman" w:hAnsi="Times New Roman" w:cs="Times New Roman"/>
        </w:rPr>
        <w:t xml:space="preserve">v18 and v19 of 1/9/14 by BG:  Removed </w:t>
      </w:r>
      <w:r w:rsidR="00BA24FD">
        <w:rPr>
          <w:rFonts w:ascii="Times New Roman" w:hAnsi="Times New Roman" w:cs="Times New Roman"/>
        </w:rPr>
        <w:t xml:space="preserve">early/late </w:t>
      </w:r>
      <w:r>
        <w:rPr>
          <w:rFonts w:ascii="Times New Roman" w:hAnsi="Times New Roman" w:cs="Times New Roman"/>
        </w:rPr>
        <w:t xml:space="preserve">material on other aspects of overall Rulelog transform such as AT-defeasibility, Hilog, and restraint.  </w:t>
      </w:r>
      <w:r w:rsidR="00BA24FD">
        <w:rPr>
          <w:rFonts w:ascii="Times New Roman" w:hAnsi="Times New Roman" w:cs="Times New Roman"/>
        </w:rPr>
        <w:t xml:space="preserve">Renumbered the sections accordingly.  </w:t>
      </w:r>
      <w:r>
        <w:rPr>
          <w:rFonts w:ascii="Times New Roman" w:hAnsi="Times New Roman" w:cs="Times New Roman"/>
        </w:rPr>
        <w:t>Addressed technical is</w:t>
      </w:r>
      <w:r w:rsidR="00D253D1">
        <w:rPr>
          <w:rFonts w:ascii="Times New Roman" w:hAnsi="Times New Roman" w:cs="Times New Roman"/>
        </w:rPr>
        <w:t>sue on neutrality aspect of TNF, in comment B</w:t>
      </w:r>
      <w:r w:rsidR="00771231">
        <w:rPr>
          <w:rFonts w:ascii="Times New Roman" w:hAnsi="Times New Roman" w:cs="Times New Roman"/>
        </w:rPr>
        <w:t>G</w:t>
      </w:r>
      <w:r w:rsidR="00D253D1">
        <w:rPr>
          <w:rFonts w:ascii="Times New Roman" w:hAnsi="Times New Roman" w:cs="Times New Roman"/>
        </w:rPr>
        <w:t>2</w:t>
      </w:r>
      <w:r w:rsidR="00771231">
        <w:rPr>
          <w:rFonts w:ascii="Times New Roman" w:hAnsi="Times New Roman" w:cs="Times New Roman"/>
        </w:rPr>
        <w:t>8 or so</w:t>
      </w:r>
      <w:r w:rsidR="00D253D1">
        <w:rPr>
          <w:rFonts w:ascii="Times New Roman" w:hAnsi="Times New Roman" w:cs="Times New Roman"/>
        </w:rPr>
        <w:t>.</w:t>
      </w:r>
      <w:r>
        <w:rPr>
          <w:rFonts w:ascii="Times New Roman" w:hAnsi="Times New Roman" w:cs="Times New Roman"/>
        </w:rPr>
        <w:t xml:space="preserve">  Some other minor polishing edits. </w:t>
      </w:r>
      <w:r w:rsidR="00926FA7">
        <w:rPr>
          <w:rFonts w:ascii="Times New Roman" w:hAnsi="Times New Roman" w:cs="Times New Roman"/>
        </w:rPr>
        <w:t xml:space="preserve">Still retains most of the tracked changes proposed by MK in v17.   </w:t>
      </w:r>
    </w:p>
    <w:p w:rsidR="00BD0868" w:rsidRDefault="00771231">
      <w:pPr>
        <w:pStyle w:val="ListParagraph"/>
        <w:ind w:left="0" w:firstLine="0"/>
        <w:rPr>
          <w:rFonts w:ascii="Times New Roman" w:hAnsi="Times New Roman" w:cs="Times New Roman"/>
        </w:rPr>
      </w:pPr>
      <w:r>
        <w:rPr>
          <w:rFonts w:ascii="Times New Roman" w:hAnsi="Times New Roman" w:cs="Times New Roman"/>
        </w:rPr>
        <w:t xml:space="preserve">v20 of 1/9/14 by BG:  </w:t>
      </w:r>
      <w:r w:rsidR="00926FA7">
        <w:rPr>
          <w:rFonts w:ascii="Times New Roman" w:hAnsi="Times New Roman" w:cs="Times New Roman"/>
        </w:rPr>
        <w:t>Accepted changes made during v18 and v19.  Other m</w:t>
      </w:r>
      <w:r>
        <w:rPr>
          <w:rFonts w:ascii="Times New Roman" w:hAnsi="Times New Roman" w:cs="Times New Roman"/>
        </w:rPr>
        <w:t xml:space="preserve">inor polishing edits oriented </w:t>
      </w:r>
      <w:r w:rsidR="00926FA7">
        <w:rPr>
          <w:rFonts w:ascii="Times New Roman" w:hAnsi="Times New Roman" w:cs="Times New Roman"/>
        </w:rPr>
        <w:t xml:space="preserve">mainly </w:t>
      </w:r>
      <w:r>
        <w:rPr>
          <w:rFonts w:ascii="Times New Roman" w:hAnsi="Times New Roman" w:cs="Times New Roman"/>
        </w:rPr>
        <w:t xml:space="preserve">towards version control.  Still retains most of the tracked changes proposed by MK in v17.  </w:t>
      </w:r>
      <w:r w:rsidR="00215961">
        <w:rPr>
          <w:rFonts w:ascii="Times New Roman" w:hAnsi="Times New Roman" w:cs="Times New Roman"/>
        </w:rPr>
        <w:t xml:space="preserve"> </w:t>
      </w:r>
      <w:r>
        <w:rPr>
          <w:rFonts w:ascii="Times New Roman" w:hAnsi="Times New Roman" w:cs="Times New Roman"/>
        </w:rPr>
        <w:t xml:space="preserve">Accepted other changes made during v18-v19.  Note some changes proposed by MK in v17 were rejected.  </w:t>
      </w:r>
    </w:p>
    <w:p w:rsidR="003C1774" w:rsidRDefault="003C1774">
      <w:pPr>
        <w:pStyle w:val="ListParagraph"/>
        <w:ind w:left="0" w:firstLine="0"/>
        <w:rPr>
          <w:rFonts w:ascii="Times New Roman" w:hAnsi="Times New Roman" w:cs="Times New Roman"/>
        </w:rPr>
      </w:pPr>
    </w:p>
    <w:p w:rsidR="003848E9" w:rsidRDefault="00926FA7">
      <w:pPr>
        <w:pStyle w:val="ListParagraph"/>
        <w:ind w:left="0" w:firstLine="0"/>
        <w:rPr>
          <w:rFonts w:ascii="Times New Roman" w:hAnsi="Times New Roman" w:cs="Times New Roman"/>
        </w:rPr>
      </w:pPr>
      <w:r>
        <w:rPr>
          <w:rFonts w:ascii="Times New Roman" w:hAnsi="Times New Roman" w:cs="Times New Roman"/>
        </w:rPr>
        <w:t>v21 of 1/9/14 by BG</w:t>
      </w:r>
      <w:r w:rsidR="006878B5">
        <w:rPr>
          <w:rFonts w:ascii="Times New Roman" w:hAnsi="Times New Roman" w:cs="Times New Roman"/>
        </w:rPr>
        <w:t>, and v22 of 1/1</w:t>
      </w:r>
      <w:r w:rsidR="00B60074">
        <w:rPr>
          <w:rFonts w:ascii="Times New Roman" w:hAnsi="Times New Roman" w:cs="Times New Roman"/>
        </w:rPr>
        <w:t>2</w:t>
      </w:r>
      <w:r w:rsidR="006878B5">
        <w:rPr>
          <w:rFonts w:ascii="Times New Roman" w:hAnsi="Times New Roman" w:cs="Times New Roman"/>
        </w:rPr>
        <w:t>/14</w:t>
      </w:r>
      <w:r w:rsidR="00B60074">
        <w:rPr>
          <w:rFonts w:ascii="Times New Roman" w:hAnsi="Times New Roman" w:cs="Times New Roman"/>
        </w:rPr>
        <w:t xml:space="preserve"> and v23 of 1/13/14</w:t>
      </w:r>
      <w:r>
        <w:rPr>
          <w:rFonts w:ascii="Times New Roman" w:hAnsi="Times New Roman" w:cs="Times New Roman"/>
        </w:rPr>
        <w:t>:</w:t>
      </w:r>
      <w:r w:rsidR="006878B5">
        <w:rPr>
          <w:rFonts w:ascii="Times New Roman" w:hAnsi="Times New Roman" w:cs="Times New Roman"/>
        </w:rPr>
        <w:t xml:space="preserve"> by BG</w:t>
      </w:r>
      <w:r>
        <w:rPr>
          <w:rFonts w:ascii="Times New Roman" w:hAnsi="Times New Roman" w:cs="Times New Roman"/>
        </w:rPr>
        <w:t xml:space="preserve">  Accepted changes made during v20.  </w:t>
      </w:r>
      <w:r w:rsidR="00B4762C">
        <w:rPr>
          <w:rFonts w:ascii="Times New Roman" w:hAnsi="Times New Roman" w:cs="Times New Roman"/>
        </w:rPr>
        <w:t>Accepted m</w:t>
      </w:r>
      <w:r w:rsidR="004C76CD">
        <w:rPr>
          <w:rFonts w:ascii="Times New Roman" w:hAnsi="Times New Roman" w:cs="Times New Roman"/>
        </w:rPr>
        <w:t>ost</w:t>
      </w:r>
      <w:r w:rsidR="00B4762C">
        <w:rPr>
          <w:rFonts w:ascii="Times New Roman" w:hAnsi="Times New Roman" w:cs="Times New Roman"/>
        </w:rPr>
        <w:t xml:space="preserve"> changes </w:t>
      </w:r>
      <w:r w:rsidR="004C76CD">
        <w:rPr>
          <w:rFonts w:ascii="Times New Roman" w:hAnsi="Times New Roman" w:cs="Times New Roman"/>
        </w:rPr>
        <w:t xml:space="preserve">(and comments) </w:t>
      </w:r>
      <w:r w:rsidR="00B4762C">
        <w:rPr>
          <w:rFonts w:ascii="Times New Roman" w:hAnsi="Times New Roman" w:cs="Times New Roman"/>
        </w:rPr>
        <w:t xml:space="preserve">by Michael, </w:t>
      </w:r>
      <w:r w:rsidR="004C76CD">
        <w:rPr>
          <w:rFonts w:ascii="Times New Roman" w:hAnsi="Times New Roman" w:cs="Times New Roman"/>
        </w:rPr>
        <w:t xml:space="preserve">but </w:t>
      </w:r>
      <w:r w:rsidR="00B4762C">
        <w:rPr>
          <w:rFonts w:ascii="Times New Roman" w:hAnsi="Times New Roman" w:cs="Times New Roman"/>
        </w:rPr>
        <w:t>rejected some of those</w:t>
      </w:r>
      <w:r w:rsidR="006878B5">
        <w:rPr>
          <w:rFonts w:ascii="Times New Roman" w:hAnsi="Times New Roman" w:cs="Times New Roman"/>
        </w:rPr>
        <w:t>, including a few followup corrections related to the neg-not-thru-</w:t>
      </w:r>
      <w:r w:rsidR="003848E9">
        <w:rPr>
          <w:rFonts w:ascii="Times New Roman" w:hAnsi="Times New Roman" w:cs="Times New Roman"/>
        </w:rPr>
        <w:t>naf issue.  Many major and mino</w:t>
      </w:r>
      <w:r w:rsidR="006878B5">
        <w:rPr>
          <w:rFonts w:ascii="Times New Roman" w:hAnsi="Times New Roman" w:cs="Times New Roman"/>
        </w:rPr>
        <w:t xml:space="preserve">r </w:t>
      </w:r>
      <w:r w:rsidR="00B4762C">
        <w:rPr>
          <w:rFonts w:ascii="Times New Roman" w:hAnsi="Times New Roman" w:cs="Times New Roman"/>
        </w:rPr>
        <w:t>polishing edits oriented towards clarity</w:t>
      </w:r>
      <w:r w:rsidR="006878B5">
        <w:rPr>
          <w:rFonts w:ascii="Times New Roman" w:hAnsi="Times New Roman" w:cs="Times New Roman"/>
        </w:rPr>
        <w:t xml:space="preserve"> and brevity, per Michael requests</w:t>
      </w:r>
      <w:r w:rsidR="00B4762C">
        <w:rPr>
          <w:rFonts w:ascii="Times New Roman" w:hAnsi="Times New Roman" w:cs="Times New Roman"/>
        </w:rPr>
        <w:t xml:space="preserve">.  </w:t>
      </w:r>
      <w:r w:rsidR="006878B5">
        <w:rPr>
          <w:rFonts w:ascii="Times New Roman" w:hAnsi="Times New Roman" w:cs="Times New Roman"/>
        </w:rPr>
        <w:t xml:space="preserve">Result is that the document is oriented towards implementation, omits </w:t>
      </w:r>
      <w:r w:rsidR="00A470B6">
        <w:rPr>
          <w:rFonts w:ascii="Times New Roman" w:hAnsi="Times New Roman" w:cs="Times New Roman"/>
        </w:rPr>
        <w:t xml:space="preserve">NF2 as the </w:t>
      </w:r>
      <w:r w:rsidR="006878B5">
        <w:rPr>
          <w:rFonts w:ascii="Times New Roman" w:hAnsi="Times New Roman" w:cs="Times New Roman"/>
        </w:rPr>
        <w:t xml:space="preserve">target form and macro introduction and associated transform variants, and has nearly a minimum of terminology and nearly a minimum of repetition.   </w:t>
      </w:r>
      <w:r w:rsidR="00B60074">
        <w:rPr>
          <w:rFonts w:ascii="Times New Roman" w:hAnsi="Times New Roman" w:cs="Times New Roman"/>
        </w:rPr>
        <w:t>Neutrality comment is now BG7.</w:t>
      </w:r>
      <w:r w:rsidR="006878B5">
        <w:rPr>
          <w:rFonts w:ascii="Times New Roman" w:hAnsi="Times New Roman" w:cs="Times New Roman"/>
        </w:rPr>
        <w:t xml:space="preserve"> </w:t>
      </w:r>
      <w:r w:rsidR="00855890">
        <w:rPr>
          <w:rFonts w:ascii="Times New Roman" w:hAnsi="Times New Roman" w:cs="Times New Roman"/>
        </w:rPr>
        <w:t xml:space="preserve"> OC (combination step) replaced by discussion </w:t>
      </w:r>
      <w:r w:rsidR="003848E9">
        <w:rPr>
          <w:rFonts w:ascii="Times New Roman" w:hAnsi="Times New Roman" w:cs="Times New Roman"/>
        </w:rPr>
        <w:t xml:space="preserve">in </w:t>
      </w:r>
      <w:r w:rsidR="0015696D">
        <w:rPr>
          <w:rFonts w:ascii="Times New Roman" w:hAnsi="Times New Roman" w:cs="Times New Roman"/>
        </w:rPr>
        <w:t>OH-C</w:t>
      </w:r>
      <w:r w:rsidR="003848E9">
        <w:rPr>
          <w:rFonts w:ascii="Times New Roman" w:hAnsi="Times New Roman" w:cs="Times New Roman"/>
        </w:rPr>
        <w:t xml:space="preserve"> </w:t>
      </w:r>
      <w:r w:rsidR="00855890">
        <w:rPr>
          <w:rFonts w:ascii="Times New Roman" w:hAnsi="Times New Roman" w:cs="Times New Roman"/>
        </w:rPr>
        <w:t xml:space="preserve">of how </w:t>
      </w:r>
      <w:r w:rsidR="003848E9">
        <w:rPr>
          <w:rFonts w:ascii="Times New Roman" w:hAnsi="Times New Roman" w:cs="Times New Roman"/>
        </w:rPr>
        <w:t xml:space="preserve">OB and </w:t>
      </w:r>
      <w:r w:rsidR="00855890">
        <w:rPr>
          <w:rFonts w:ascii="Times New Roman" w:hAnsi="Times New Roman" w:cs="Times New Roman"/>
        </w:rPr>
        <w:t>body consolidation a</w:t>
      </w:r>
      <w:r w:rsidR="003848E9">
        <w:rPr>
          <w:rFonts w:ascii="Times New Roman" w:hAnsi="Times New Roman" w:cs="Times New Roman"/>
        </w:rPr>
        <w:t xml:space="preserve">re applied after directionalization.  </w:t>
      </w:r>
      <w:r w:rsidR="00855890">
        <w:rPr>
          <w:rFonts w:ascii="Times New Roman" w:hAnsi="Times New Roman" w:cs="Times New Roman"/>
        </w:rPr>
        <w:t xml:space="preserve"> </w:t>
      </w:r>
      <w:r w:rsidR="00E45CE2">
        <w:rPr>
          <w:rFonts w:ascii="Times New Roman" w:hAnsi="Times New Roman" w:cs="Times New Roman"/>
        </w:rPr>
        <w:t>Added new material on "trick" for keeping directionalization blowup worst-case linear.</w:t>
      </w:r>
    </w:p>
    <w:p w:rsidR="003C1774" w:rsidRDefault="003C1774">
      <w:pPr>
        <w:pStyle w:val="ListParagraph"/>
        <w:ind w:left="0" w:firstLine="0"/>
        <w:rPr>
          <w:rFonts w:ascii="Times New Roman" w:hAnsi="Times New Roman" w:cs="Times New Roman"/>
        </w:rPr>
      </w:pPr>
    </w:p>
    <w:p w:rsidR="00D15CCD" w:rsidRDefault="00D15CCD">
      <w:pPr>
        <w:pStyle w:val="ListParagraph"/>
        <w:ind w:left="0" w:firstLine="0"/>
        <w:rPr>
          <w:rFonts w:ascii="Times New Roman" w:hAnsi="Times New Roman" w:cs="Times New Roman"/>
        </w:rPr>
      </w:pPr>
      <w:r>
        <w:rPr>
          <w:rFonts w:ascii="Times New Roman" w:hAnsi="Times New Roman" w:cs="Times New Roman"/>
        </w:rPr>
        <w:t>V24: by MK  Accepted most of the changes by BG. Many stylistic changes, clarifications, improvements, suggestions, comments. The biggest changes: completely deleted the first description of L-T: was redundant and incorrect. See the comments. Completely deleted the mention of sensors in the head. This is not possible and should not be allowed. We talked about it.</w:t>
      </w:r>
      <w:r w:rsidR="00177270">
        <w:rPr>
          <w:rFonts w:ascii="Times New Roman" w:hAnsi="Times New Roman" w:cs="Times New Roman"/>
        </w:rPr>
        <w:t xml:space="preserve"> Further discussion of pushing quantifiers through </w:t>
      </w:r>
      <w:r w:rsidR="00177270" w:rsidRPr="00177270">
        <w:rPr>
          <w:rFonts w:ascii="Times New Roman" w:hAnsi="Times New Roman" w:cs="Times New Roman"/>
          <w:i/>
        </w:rPr>
        <w:t>and</w:t>
      </w:r>
      <w:r w:rsidR="00177270">
        <w:rPr>
          <w:rFonts w:ascii="Times New Roman" w:hAnsi="Times New Roman" w:cs="Times New Roman"/>
        </w:rPr>
        <w:t xml:space="preserve"> and </w:t>
      </w:r>
      <w:r w:rsidR="00177270" w:rsidRPr="00177270">
        <w:rPr>
          <w:rFonts w:ascii="Times New Roman" w:hAnsi="Times New Roman" w:cs="Times New Roman"/>
          <w:i/>
        </w:rPr>
        <w:t>or</w:t>
      </w:r>
      <w:r w:rsidR="00177270">
        <w:rPr>
          <w:rFonts w:ascii="Times New Roman" w:hAnsi="Times New Roman" w:cs="Times New Roman"/>
        </w:rPr>
        <w:t>.</w:t>
      </w:r>
      <w:r w:rsidR="00225599">
        <w:rPr>
          <w:rFonts w:ascii="Times New Roman" w:hAnsi="Times New Roman" w:cs="Times New Roman"/>
        </w:rPr>
        <w:t xml:space="preserve"> </w:t>
      </w:r>
      <w:r w:rsidR="00DF19B6" w:rsidRPr="00DF19B6">
        <w:rPr>
          <w:rFonts w:ascii="Times New Roman" w:hAnsi="Times New Roman" w:cs="Times New Roman"/>
        </w:rPr>
        <w:t>Need to resolve the issue of the comments BG22/MK23.</w:t>
      </w:r>
    </w:p>
    <w:p w:rsidR="003C1774" w:rsidRDefault="003C1774">
      <w:pPr>
        <w:pStyle w:val="ListParagraph"/>
        <w:ind w:left="0" w:firstLine="0"/>
        <w:rPr>
          <w:rFonts w:ascii="Times New Roman" w:hAnsi="Times New Roman" w:cs="Times New Roman"/>
        </w:rPr>
      </w:pPr>
    </w:p>
    <w:p w:rsidR="0033050B" w:rsidRDefault="0033050B">
      <w:pPr>
        <w:pStyle w:val="ListParagraph"/>
        <w:ind w:left="0" w:firstLine="0"/>
        <w:rPr>
          <w:rFonts w:ascii="Times New Roman" w:hAnsi="Times New Roman" w:cs="Times New Roman"/>
        </w:rPr>
      </w:pPr>
      <w:r>
        <w:rPr>
          <w:rFonts w:ascii="Times New Roman" w:hAnsi="Times New Roman" w:cs="Times New Roman"/>
        </w:rPr>
        <w:t xml:space="preserve">V25: by MK  </w:t>
      </w:r>
      <w:r w:rsidR="003C1774">
        <w:rPr>
          <w:rFonts w:ascii="Times New Roman" w:hAnsi="Times New Roman" w:cs="Times New Roman"/>
        </w:rPr>
        <w:t>Significant: m</w:t>
      </w:r>
      <w:r>
        <w:rPr>
          <w:rFonts w:ascii="Times New Roman" w:hAnsi="Times New Roman" w:cs="Times New Roman"/>
        </w:rPr>
        <w:t xml:space="preserve">ore on </w:t>
      </w:r>
      <w:r w:rsidR="003C1774">
        <w:rPr>
          <w:rFonts w:ascii="Times New Roman" w:hAnsi="Times New Roman" w:cs="Times New Roman"/>
        </w:rPr>
        <w:t>how and</w:t>
      </w:r>
      <w:r>
        <w:rPr>
          <w:rFonts w:ascii="Times New Roman" w:hAnsi="Times New Roman" w:cs="Times New Roman"/>
        </w:rPr>
        <w:t xml:space="preserve"> to drop </w:t>
      </w:r>
      <w:r w:rsidR="003C1774">
        <w:rPr>
          <w:rFonts w:ascii="Times New Roman" w:hAnsi="Times New Roman" w:cs="Times New Roman"/>
        </w:rPr>
        <w:sym w:font="Symbol" w:char="F024"/>
      </w:r>
      <w:r w:rsidR="003C1774">
        <w:rPr>
          <w:rFonts w:ascii="Times New Roman" w:hAnsi="Times New Roman" w:cs="Times New Roman"/>
        </w:rPr>
        <w:t>-</w:t>
      </w:r>
      <w:r>
        <w:rPr>
          <w:rFonts w:ascii="Times New Roman" w:hAnsi="Times New Roman" w:cs="Times New Roman"/>
        </w:rPr>
        <w:t>quantifiers</w:t>
      </w:r>
      <w:r w:rsidR="003C1774">
        <w:rPr>
          <w:rFonts w:ascii="Times New Roman" w:hAnsi="Times New Roman" w:cs="Times New Roman"/>
        </w:rPr>
        <w:t xml:space="preserve"> in L-T, p.7. When to break </w:t>
      </w:r>
      <w:r w:rsidR="003C1774" w:rsidRPr="003C1774">
        <w:rPr>
          <w:rFonts w:ascii="Times New Roman" w:hAnsi="Times New Roman" w:cs="Times New Roman"/>
          <w:i/>
        </w:rPr>
        <w:t>forall</w:t>
      </w:r>
      <w:r w:rsidR="003C1774">
        <w:rPr>
          <w:rFonts w:ascii="Times New Roman" w:hAnsi="Times New Roman" w:cs="Times New Roman"/>
        </w:rPr>
        <w:t xml:space="preserve"> and also on pushing </w:t>
      </w:r>
      <w:r w:rsidR="003C1774" w:rsidRPr="003C1774">
        <w:rPr>
          <w:rFonts w:ascii="Times New Roman" w:hAnsi="Times New Roman" w:cs="Times New Roman"/>
          <w:i/>
        </w:rPr>
        <w:t>naf</w:t>
      </w:r>
      <w:r w:rsidR="003C1774">
        <w:rPr>
          <w:rFonts w:ascii="Times New Roman" w:hAnsi="Times New Roman" w:cs="Times New Roman"/>
        </w:rPr>
        <w:t xml:space="preserve"> past </w:t>
      </w:r>
      <w:r w:rsidR="003C1774" w:rsidRPr="003C1774">
        <w:rPr>
          <w:rFonts w:ascii="Times New Roman" w:hAnsi="Times New Roman" w:cs="Times New Roman"/>
          <w:i/>
        </w:rPr>
        <w:t>exists</w:t>
      </w:r>
      <w:r w:rsidR="003C1774">
        <w:rPr>
          <w:rFonts w:ascii="Times New Roman" w:hAnsi="Times New Roman" w:cs="Times New Roman"/>
        </w:rPr>
        <w:t>, p.7. Also, about the unsoundness of Skolemization, p. 11</w:t>
      </w:r>
      <w:r>
        <w:rPr>
          <w:rFonts w:ascii="Times New Roman" w:hAnsi="Times New Roman" w:cs="Times New Roman"/>
        </w:rPr>
        <w:t>.</w:t>
      </w:r>
    </w:p>
    <w:p w:rsidR="00A33295" w:rsidRDefault="00A33295">
      <w:pPr>
        <w:pStyle w:val="ListParagraph"/>
        <w:ind w:left="0" w:firstLine="0"/>
        <w:rPr>
          <w:rFonts w:ascii="Times New Roman" w:hAnsi="Times New Roman" w:cs="Times New Roman"/>
        </w:rPr>
      </w:pPr>
      <w:r>
        <w:rPr>
          <w:rFonts w:ascii="Times New Roman" w:hAnsi="Times New Roman" w:cs="Times New Roman"/>
        </w:rPr>
        <w:t>V26 by MK</w:t>
      </w:r>
      <w:r w:rsidR="003922E2">
        <w:rPr>
          <w:rFonts w:ascii="Times New Roman" w:hAnsi="Times New Roman" w:cs="Times New Roman"/>
        </w:rPr>
        <w:t xml:space="preserve"> on 1/16/14</w:t>
      </w:r>
      <w:r>
        <w:rPr>
          <w:rFonts w:ascii="Times New Roman" w:hAnsi="Times New Roman" w:cs="Times New Roman"/>
        </w:rPr>
        <w:t>: ft1/2 changed to NF2/1. Clarified the treatment of forall in OB.  New remarks on pushing quantifiers in OH-TNF. Remarks on built-ins/sensors in the rule head.</w:t>
      </w:r>
    </w:p>
    <w:p w:rsidR="003922E2" w:rsidRDefault="003922E2">
      <w:pPr>
        <w:pStyle w:val="ListParagraph"/>
        <w:ind w:left="0" w:firstLine="0"/>
        <w:rPr>
          <w:rFonts w:ascii="Times New Roman" w:hAnsi="Times New Roman" w:cs="Times New Roman"/>
        </w:rPr>
      </w:pPr>
      <w:r>
        <w:rPr>
          <w:rFonts w:ascii="Times New Roman" w:hAnsi="Times New Roman" w:cs="Times New Roman"/>
        </w:rPr>
        <w:t>v27 by BG on 1/16/14:  Misc. polishing</w:t>
      </w:r>
      <w:r w:rsidR="00812864">
        <w:rPr>
          <w:rFonts w:ascii="Times New Roman" w:hAnsi="Times New Roman" w:cs="Times New Roman"/>
        </w:rPr>
        <w:t>.  Refined the</w:t>
      </w:r>
      <w:r>
        <w:rPr>
          <w:rFonts w:ascii="Times New Roman" w:hAnsi="Times New Roman" w:cs="Times New Roman"/>
        </w:rPr>
        <w:t xml:space="preserve"> head sensors discussion (</w:t>
      </w:r>
      <w:r w:rsidR="00537F77">
        <w:rPr>
          <w:rFonts w:ascii="Times New Roman" w:hAnsi="Times New Roman" w:cs="Times New Roman"/>
        </w:rPr>
        <w:t>6.</w:t>
      </w:r>
      <w:r w:rsidR="00812864">
        <w:rPr>
          <w:rFonts w:ascii="Times New Roman" w:hAnsi="Times New Roman" w:cs="Times New Roman"/>
        </w:rPr>
        <w:t>B</w:t>
      </w:r>
      <w:r w:rsidR="00537F77">
        <w:rPr>
          <w:rFonts w:ascii="Times New Roman" w:hAnsi="Times New Roman" w:cs="Times New Roman"/>
        </w:rPr>
        <w:t>.)</w:t>
      </w:r>
      <w:r>
        <w:rPr>
          <w:rFonts w:ascii="Times New Roman" w:hAnsi="Times New Roman" w:cs="Times New Roman"/>
        </w:rPr>
        <w:t xml:space="preserve">.  Added more discussion on </w:t>
      </w:r>
      <w:r w:rsidR="00537F77">
        <w:rPr>
          <w:rFonts w:ascii="Times New Roman" w:hAnsi="Times New Roman" w:cs="Times New Roman"/>
        </w:rPr>
        <w:t>blowup complexity (6.</w:t>
      </w:r>
      <w:r w:rsidR="00F91812">
        <w:rPr>
          <w:rFonts w:ascii="Times New Roman" w:hAnsi="Times New Roman" w:cs="Times New Roman"/>
        </w:rPr>
        <w:t>F</w:t>
      </w:r>
      <w:r w:rsidR="00537F77">
        <w:rPr>
          <w:rFonts w:ascii="Times New Roman" w:hAnsi="Times New Roman" w:cs="Times New Roman"/>
        </w:rPr>
        <w:t xml:space="preserve">.).  </w:t>
      </w:r>
      <w:r w:rsidR="00812864">
        <w:rPr>
          <w:rFonts w:ascii="Times New Roman" w:hAnsi="Times New Roman" w:cs="Times New Roman"/>
        </w:rPr>
        <w:t>(</w:t>
      </w:r>
      <w:r>
        <w:rPr>
          <w:rFonts w:ascii="Times New Roman" w:hAnsi="Times New Roman" w:cs="Times New Roman"/>
        </w:rPr>
        <w:t>No changes of substance to the transform</w:t>
      </w:r>
      <w:r w:rsidR="00F91812">
        <w:rPr>
          <w:rFonts w:ascii="Times New Roman" w:hAnsi="Times New Roman" w:cs="Times New Roman"/>
        </w:rPr>
        <w:t xml:space="preserve"> itself</w:t>
      </w:r>
      <w:r w:rsidR="00812864">
        <w:rPr>
          <w:rFonts w:ascii="Times New Roman" w:hAnsi="Times New Roman" w:cs="Times New Roman"/>
        </w:rPr>
        <w:t xml:space="preserve">.) </w:t>
      </w:r>
      <w:r>
        <w:rPr>
          <w:rFonts w:ascii="Times New Roman" w:hAnsi="Times New Roman" w:cs="Times New Roman"/>
        </w:rPr>
        <w:t xml:space="preserve"> </w:t>
      </w:r>
    </w:p>
    <w:p w:rsidR="0032581A" w:rsidRDefault="0032581A">
      <w:pPr>
        <w:pStyle w:val="ListParagraph"/>
        <w:ind w:left="0" w:firstLine="0"/>
        <w:rPr>
          <w:rFonts w:ascii="Times New Roman" w:hAnsi="Times New Roman" w:cs="Times New Roman"/>
        </w:rPr>
      </w:pPr>
      <w:r>
        <w:rPr>
          <w:rFonts w:ascii="Times New Roman" w:hAnsi="Times New Roman" w:cs="Times New Roman"/>
        </w:rPr>
        <w:t>v28 by MK: Minor changes. Added comments.</w:t>
      </w:r>
    </w:p>
    <w:p w:rsidR="00E243DB" w:rsidRDefault="00E243DB">
      <w:pPr>
        <w:pStyle w:val="ListParagraph"/>
        <w:ind w:left="0" w:firstLine="0"/>
        <w:rPr>
          <w:rFonts w:ascii="Times New Roman" w:hAnsi="Times New Roman" w:cs="Times New Roman"/>
        </w:rPr>
      </w:pPr>
      <w:r>
        <w:rPr>
          <w:rFonts w:ascii="Times New Roman" w:hAnsi="Times New Roman" w:cs="Times New Roman"/>
        </w:rPr>
        <w:t xml:space="preserve">v29 by BG on 1/18/14:  Minor changes, </w:t>
      </w:r>
      <w:r w:rsidR="00EC09AA">
        <w:rPr>
          <w:rFonts w:ascii="Times New Roman" w:hAnsi="Times New Roman" w:cs="Times New Roman"/>
        </w:rPr>
        <w:t xml:space="preserve">mainly </w:t>
      </w:r>
      <w:r>
        <w:rPr>
          <w:rFonts w:ascii="Times New Roman" w:hAnsi="Times New Roman" w:cs="Times New Roman"/>
        </w:rPr>
        <w:t xml:space="preserve">oriented to future.  </w:t>
      </w:r>
    </w:p>
    <w:p w:rsidR="00177270" w:rsidRDefault="00177270">
      <w:pPr>
        <w:pStyle w:val="ListParagraph"/>
        <w:ind w:left="0" w:firstLine="0"/>
        <w:rPr>
          <w:rFonts w:ascii="Times New Roman" w:hAnsi="Times New Roman" w:cs="Times New Roman"/>
        </w:rPr>
      </w:pPr>
    </w:p>
    <w:p w:rsidR="00A77893" w:rsidRDefault="003848E9">
      <w:pPr>
        <w:pStyle w:val="ListParagraph"/>
        <w:ind w:firstLine="0"/>
        <w:rPr>
          <w:rFonts w:ascii="Times New Roman" w:hAnsi="Times New Roman" w:cs="Times New Roman"/>
        </w:rPr>
      </w:pPr>
      <w:r>
        <w:rPr>
          <w:rFonts w:ascii="Times New Roman" w:hAnsi="Times New Roman" w:cs="Times New Roman"/>
        </w:rPr>
        <w:t>T</w:t>
      </w:r>
      <w:r w:rsidRPr="003848E9">
        <w:rPr>
          <w:rFonts w:ascii="Times New Roman" w:hAnsi="Times New Roman" w:cs="Times New Roman"/>
        </w:rPr>
        <w:t>o consider using in future versions:  much of the material that Michael</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deleted in v17 (still visible in tracked changes in v19-20 and largely v21).</w:t>
      </w:r>
      <w:r>
        <w:rPr>
          <w:rFonts w:ascii="Times New Roman" w:hAnsi="Times New Roman" w:cs="Times New Roman"/>
        </w:rPr>
        <w:t xml:space="preserve"> Notably:  </w:t>
      </w:r>
      <w:r w:rsidRPr="003848E9">
        <w:rPr>
          <w:rFonts w:ascii="Times New Roman" w:hAnsi="Times New Roman" w:cs="Times New Roman"/>
        </w:rPr>
        <w:t xml:space="preserve"> </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 body consolidation section</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 OC and its section</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 stuff on bookkeeping meta-data</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 xml:space="preserve">- stuff on </w:t>
      </w:r>
      <w:r w:rsidR="00A470B6">
        <w:rPr>
          <w:rFonts w:ascii="Times New Roman" w:hAnsi="Times New Roman" w:cs="Times New Roman"/>
        </w:rPr>
        <w:t>NF2</w:t>
      </w:r>
      <w:r w:rsidRPr="003848E9">
        <w:rPr>
          <w:rFonts w:ascii="Times New Roman" w:hAnsi="Times New Roman" w:cs="Times New Roman"/>
        </w:rPr>
        <w:t>, and macros incl. macro introduction</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 stuff on intermediate-body introduction</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 stuff on cranial etc. rules</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 stuff on subgoal reordering h</w:t>
      </w:r>
      <w:r w:rsidR="009407FF">
        <w:rPr>
          <w:rFonts w:ascii="Times New Roman" w:hAnsi="Times New Roman" w:cs="Times New Roman"/>
        </w:rPr>
        <w:t>eu</w:t>
      </w:r>
      <w:r w:rsidRPr="003848E9">
        <w:rPr>
          <w:rFonts w:ascii="Times New Roman" w:hAnsi="Times New Roman" w:cs="Times New Roman"/>
        </w:rPr>
        <w:t>ristic optimization</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 additional location of discussion of unsafe head variable warnings in general</w:t>
      </w:r>
    </w:p>
    <w:p w:rsidR="00A77893" w:rsidRDefault="003848E9">
      <w:pPr>
        <w:pStyle w:val="ListParagraph"/>
        <w:ind w:firstLine="0"/>
        <w:rPr>
          <w:rFonts w:ascii="Times New Roman" w:hAnsi="Times New Roman" w:cs="Times New Roman"/>
        </w:rPr>
      </w:pPr>
      <w:r w:rsidRPr="003848E9">
        <w:rPr>
          <w:rFonts w:ascii="Times New Roman" w:hAnsi="Times New Roman" w:cs="Times New Roman"/>
        </w:rPr>
        <w:t>- additional locations of discussion of variable renaming</w:t>
      </w:r>
      <w:r w:rsidR="00855890">
        <w:rPr>
          <w:rFonts w:ascii="Times New Roman" w:hAnsi="Times New Roman" w:cs="Times New Roman"/>
        </w:rPr>
        <w:t xml:space="preserve"> </w:t>
      </w:r>
    </w:p>
    <w:p w:rsidR="002502FF" w:rsidRDefault="002502FF" w:rsidP="00B57D1E">
      <w:pPr>
        <w:pStyle w:val="ListParagraph"/>
        <w:ind w:left="0" w:firstLine="0"/>
        <w:rPr>
          <w:rFonts w:ascii="Times New Roman" w:hAnsi="Times New Roman" w:cs="Times New Roman"/>
        </w:rPr>
      </w:pPr>
    </w:p>
    <w:p w:rsidR="004A5AE5" w:rsidRPr="003C5F2D" w:rsidRDefault="004A5AE5" w:rsidP="00553E25">
      <w:pPr>
        <w:ind w:left="360"/>
        <w:rPr>
          <w:rFonts w:ascii="Times New Roman" w:hAnsi="Times New Roman" w:cs="Times New Roman"/>
        </w:rPr>
      </w:pPr>
    </w:p>
    <w:p w:rsidR="00D41218" w:rsidRPr="00C508B1" w:rsidRDefault="00F140C6" w:rsidP="004D5F6F">
      <w:pPr>
        <w:ind w:left="0" w:firstLine="0"/>
        <w:rPr>
          <w:rFonts w:ascii="Times New Roman" w:hAnsi="Times New Roman" w:cs="Times New Roman"/>
          <w:b/>
          <w:u w:val="single"/>
        </w:rPr>
      </w:pPr>
      <w:r w:rsidRPr="00F140C6">
        <w:rPr>
          <w:rFonts w:ascii="Times New Roman" w:hAnsi="Times New Roman" w:cs="Times New Roman"/>
          <w:b/>
          <w:u w:val="single"/>
        </w:rPr>
        <w:t>0. Misc. Notes</w:t>
      </w:r>
    </w:p>
    <w:p w:rsidR="006B1532" w:rsidRPr="003C5F2D" w:rsidRDefault="006B1532" w:rsidP="004D5F6F">
      <w:pPr>
        <w:ind w:left="0" w:firstLine="0"/>
        <w:rPr>
          <w:rFonts w:ascii="Times New Roman" w:hAnsi="Times New Roman" w:cs="Times New Roman"/>
        </w:rPr>
      </w:pPr>
    </w:p>
    <w:p w:rsidR="000D51BE" w:rsidRPr="003C5F2D" w:rsidRDefault="00326293" w:rsidP="004D5F6F">
      <w:pPr>
        <w:ind w:left="0" w:firstLine="0"/>
        <w:rPr>
          <w:rFonts w:ascii="Times New Roman" w:hAnsi="Times New Roman" w:cs="Times New Roman"/>
        </w:rPr>
      </w:pPr>
      <w:r w:rsidRPr="003C5F2D">
        <w:rPr>
          <w:rFonts w:ascii="Times New Roman" w:hAnsi="Times New Roman" w:cs="Times New Roman"/>
        </w:rPr>
        <w:t xml:space="preserve">Notation:  </w:t>
      </w:r>
    </w:p>
    <w:p w:rsidR="004D2935" w:rsidRDefault="00326293">
      <w:pPr>
        <w:pStyle w:val="ListParagraph"/>
        <w:numPr>
          <w:ilvl w:val="0"/>
          <w:numId w:val="6"/>
        </w:numPr>
        <w:rPr>
          <w:rFonts w:ascii="Times New Roman" w:hAnsi="Times New Roman" w:cs="Times New Roman"/>
        </w:rPr>
      </w:pPr>
      <w:r w:rsidRPr="003C5F2D">
        <w:rPr>
          <w:rFonts w:ascii="Times New Roman" w:hAnsi="Times New Roman" w:cs="Times New Roman"/>
        </w:rPr>
        <w:t xml:space="preserve">Below, H, B, G, J, etc. stand for formulas.  </w:t>
      </w:r>
    </w:p>
    <w:p w:rsidR="004D2935" w:rsidRDefault="00326293">
      <w:pPr>
        <w:pStyle w:val="ListParagraph"/>
        <w:numPr>
          <w:ilvl w:val="0"/>
          <w:numId w:val="6"/>
        </w:numPr>
        <w:rPr>
          <w:rFonts w:ascii="Times New Roman" w:hAnsi="Times New Roman" w:cs="Times New Roman"/>
        </w:rPr>
      </w:pPr>
      <w:r w:rsidRPr="003C5F2D">
        <w:rPr>
          <w:rFonts w:ascii="Times New Roman" w:hAnsi="Times New Roman" w:cs="Times New Roman"/>
        </w:rPr>
        <w:t xml:space="preserve">"---&gt;" stands for "transforms into".  </w:t>
      </w:r>
    </w:p>
    <w:p w:rsidR="006A24E3" w:rsidRPr="003C5F2D" w:rsidRDefault="006A24E3">
      <w:pPr>
        <w:pStyle w:val="PlainText"/>
        <w:rPr>
          <w:rFonts w:ascii="Times New Roman" w:hAnsi="Times New Roman" w:cs="Times New Roman"/>
          <w:sz w:val="22"/>
          <w:szCs w:val="22"/>
        </w:rPr>
      </w:pPr>
    </w:p>
    <w:p w:rsidR="006A24E3" w:rsidRDefault="00F140C6">
      <w:pPr>
        <w:pStyle w:val="PlainText"/>
        <w:rPr>
          <w:rFonts w:ascii="Times New Roman" w:hAnsi="Times New Roman" w:cs="Times New Roman"/>
          <w:sz w:val="22"/>
          <w:szCs w:val="22"/>
        </w:rPr>
      </w:pPr>
      <w:r w:rsidRPr="002474EA">
        <w:rPr>
          <w:rFonts w:ascii="Times New Roman" w:hAnsi="Times New Roman" w:cs="Times New Roman"/>
          <w:sz w:val="22"/>
          <w:szCs w:val="22"/>
        </w:rPr>
        <w:t>Terminology:  A formula is said to be "</w:t>
      </w:r>
      <w:r w:rsidRPr="002474EA">
        <w:rPr>
          <w:rFonts w:ascii="Times New Roman" w:hAnsi="Times New Roman" w:cs="Times New Roman"/>
          <w:i/>
          <w:sz w:val="22"/>
          <w:szCs w:val="22"/>
          <w:u w:val="single"/>
        </w:rPr>
        <w:t>neutral</w:t>
      </w:r>
      <w:r w:rsidRPr="002474EA">
        <w:rPr>
          <w:rFonts w:ascii="Times New Roman" w:hAnsi="Times New Roman" w:cs="Times New Roman"/>
          <w:sz w:val="22"/>
          <w:szCs w:val="22"/>
        </w:rPr>
        <w:t xml:space="preserve">" with regard to </w:t>
      </w:r>
      <w:r w:rsidR="00BB693F">
        <w:rPr>
          <w:rFonts w:ascii="Times New Roman" w:hAnsi="Times New Roman" w:cs="Times New Roman"/>
          <w:sz w:val="22"/>
          <w:szCs w:val="22"/>
        </w:rPr>
        <w:t>-</w:t>
      </w:r>
      <w:r w:rsidRPr="002474EA">
        <w:rPr>
          <w:rFonts w:ascii="Times New Roman" w:hAnsi="Times New Roman" w:cs="Times New Roman"/>
          <w:sz w:val="22"/>
          <w:szCs w:val="22"/>
        </w:rPr>
        <w:t xml:space="preserve"> a variable if that variable does not appear within the formula.  </w:t>
      </w:r>
      <w:r w:rsidR="00547B3C">
        <w:rPr>
          <w:rFonts w:ascii="Times New Roman" w:hAnsi="Times New Roman" w:cs="Times New Roman"/>
          <w:sz w:val="22"/>
          <w:szCs w:val="22"/>
        </w:rPr>
        <w:t xml:space="preserve">(This is used in some steps when converting to TNF.)  </w:t>
      </w:r>
    </w:p>
    <w:p w:rsidR="0084343C" w:rsidRDefault="0084343C">
      <w:pPr>
        <w:pStyle w:val="PlainText"/>
        <w:rPr>
          <w:rFonts w:ascii="Times New Roman" w:hAnsi="Times New Roman" w:cs="Times New Roman"/>
          <w:sz w:val="22"/>
          <w:szCs w:val="22"/>
        </w:rPr>
      </w:pPr>
    </w:p>
    <w:p w:rsidR="0084343C" w:rsidRPr="002474EA" w:rsidDel="00444787" w:rsidRDefault="0084343C">
      <w:pPr>
        <w:pStyle w:val="PlainText"/>
        <w:rPr>
          <w:rFonts w:ascii="Times New Roman" w:hAnsi="Times New Roman" w:cs="Times New Roman"/>
          <w:sz w:val="22"/>
          <w:szCs w:val="22"/>
        </w:rPr>
      </w:pPr>
      <w:r w:rsidRPr="005D309C">
        <w:rPr>
          <w:rFonts w:ascii="Times New Roman" w:hAnsi="Times New Roman" w:cs="Times New Roman"/>
          <w:b/>
          <w:sz w:val="22"/>
          <w:szCs w:val="22"/>
        </w:rPr>
        <w:t>Terminology</w:t>
      </w:r>
      <w:r>
        <w:rPr>
          <w:rFonts w:ascii="Times New Roman" w:hAnsi="Times New Roman" w:cs="Times New Roman"/>
          <w:sz w:val="22"/>
          <w:szCs w:val="22"/>
        </w:rPr>
        <w:t>:  A formula moved to the body (arising) from the head via directionalization is called "</w:t>
      </w:r>
      <w:r w:rsidR="0091323B" w:rsidRPr="0091323B">
        <w:rPr>
          <w:rFonts w:ascii="Times New Roman" w:hAnsi="Times New Roman" w:cs="Times New Roman"/>
          <w:i/>
          <w:sz w:val="22"/>
          <w:szCs w:val="22"/>
          <w:u w:val="single"/>
        </w:rPr>
        <w:t>cranial</w:t>
      </w:r>
      <w:r w:rsidR="005D309C">
        <w:rPr>
          <w:rFonts w:ascii="Times New Roman" w:hAnsi="Times New Roman" w:cs="Times New Roman"/>
          <w:i/>
          <w:sz w:val="22"/>
          <w:szCs w:val="22"/>
          <w:u w:val="single"/>
        </w:rPr>
        <w:t>.</w:t>
      </w:r>
      <w:r>
        <w:rPr>
          <w:rFonts w:ascii="Times New Roman" w:hAnsi="Times New Roman" w:cs="Times New Roman"/>
          <w:sz w:val="22"/>
          <w:szCs w:val="22"/>
        </w:rPr>
        <w:t>"</w:t>
      </w:r>
    </w:p>
    <w:p w:rsidR="004226D8" w:rsidRPr="003C5F2D" w:rsidRDefault="004226D8" w:rsidP="003521EB">
      <w:pPr>
        <w:pStyle w:val="PlainText"/>
        <w:rPr>
          <w:rFonts w:ascii="Times New Roman" w:hAnsi="Times New Roman" w:cs="Times New Roman"/>
          <w:sz w:val="22"/>
          <w:szCs w:val="22"/>
        </w:rPr>
      </w:pPr>
    </w:p>
    <w:p w:rsidR="004226D8" w:rsidRPr="003C5F2D" w:rsidRDefault="00326293" w:rsidP="004226D8">
      <w:pPr>
        <w:ind w:left="0" w:firstLine="0"/>
        <w:rPr>
          <w:rFonts w:ascii="Times New Roman" w:hAnsi="Times New Roman" w:cs="Times New Roman"/>
        </w:rPr>
      </w:pPr>
      <w:r w:rsidRPr="003C5F2D">
        <w:rPr>
          <w:rFonts w:ascii="Times New Roman" w:hAnsi="Times New Roman" w:cs="Times New Roman"/>
        </w:rPr>
        <w:t xml:space="preserve">A formula (whether head or body) can be viewed as an </w:t>
      </w:r>
      <w:r w:rsidRPr="003C5F2D">
        <w:rPr>
          <w:rFonts w:ascii="Times New Roman" w:hAnsi="Times New Roman" w:cs="Times New Roman"/>
          <w:i/>
          <w:u w:val="single"/>
        </w:rPr>
        <w:t>expression tree</w:t>
      </w:r>
      <w:r w:rsidRPr="003C5F2D">
        <w:rPr>
          <w:rFonts w:ascii="Times New Roman" w:hAnsi="Times New Roman" w:cs="Times New Roman"/>
        </w:rPr>
        <w:t xml:space="preserve">.  </w:t>
      </w:r>
    </w:p>
    <w:p w:rsidR="004D2935" w:rsidRDefault="00326293">
      <w:pPr>
        <w:pStyle w:val="ListParagraph"/>
        <w:numPr>
          <w:ilvl w:val="0"/>
          <w:numId w:val="4"/>
        </w:numPr>
        <w:rPr>
          <w:rFonts w:ascii="Times New Roman" w:hAnsi="Times New Roman" w:cs="Times New Roman"/>
        </w:rPr>
      </w:pPr>
      <w:r w:rsidRPr="003C5F2D">
        <w:rPr>
          <w:rFonts w:ascii="Times New Roman" w:hAnsi="Times New Roman" w:cs="Times New Roman"/>
        </w:rPr>
        <w:t xml:space="preserve">In a </w:t>
      </w:r>
      <w:r w:rsidRPr="003C5F2D">
        <w:rPr>
          <w:rFonts w:ascii="Times New Roman" w:hAnsi="Times New Roman" w:cs="Times New Roman"/>
          <w:i/>
        </w:rPr>
        <w:t>basic</w:t>
      </w:r>
      <w:r w:rsidRPr="003C5F2D">
        <w:rPr>
          <w:rFonts w:ascii="Times New Roman" w:hAnsi="Times New Roman" w:cs="Times New Roman"/>
        </w:rPr>
        <w:t xml:space="preserve"> expression tree, each single-variable quantifier is a node and each connective is a node.  In addition, each atom is a node that, moreover, is a leaf.  The outermost quantifier or connective is the root of the tree, a.k.a. the </w:t>
      </w:r>
      <w:r w:rsidRPr="003C5F2D">
        <w:rPr>
          <w:rFonts w:ascii="Times New Roman" w:hAnsi="Times New Roman" w:cs="Times New Roman"/>
          <w:i/>
          <w:u w:val="single"/>
        </w:rPr>
        <w:t>top</w:t>
      </w:r>
      <w:r w:rsidRPr="003C5F2D">
        <w:rPr>
          <w:rFonts w:ascii="Times New Roman" w:hAnsi="Times New Roman" w:cs="Times New Roman"/>
        </w:rPr>
        <w:t xml:space="preserve"> of the tree.  Some types of nodes (forall, exist, neg, naf) have a single child.  Other types of nodes (And, Or; also:  strong implication, strong equivalence, weak implication, weak equivalence) have two children.  </w:t>
      </w:r>
    </w:p>
    <w:p w:rsidR="004D2935" w:rsidRDefault="00326293">
      <w:pPr>
        <w:pStyle w:val="ListParagraph"/>
        <w:numPr>
          <w:ilvl w:val="0"/>
          <w:numId w:val="4"/>
        </w:numPr>
        <w:rPr>
          <w:rFonts w:ascii="Times New Roman" w:hAnsi="Times New Roman" w:cs="Times New Roman"/>
        </w:rPr>
      </w:pPr>
      <w:r w:rsidRPr="003C5F2D">
        <w:rPr>
          <w:rFonts w:ascii="Times New Roman" w:hAnsi="Times New Roman" w:cs="Times New Roman"/>
        </w:rPr>
        <w:t>In a general-form ("</w:t>
      </w:r>
      <w:r w:rsidRPr="003C5F2D">
        <w:rPr>
          <w:rFonts w:ascii="Times New Roman" w:hAnsi="Times New Roman" w:cs="Times New Roman"/>
          <w:i/>
        </w:rPr>
        <w:t>complex"</w:t>
      </w:r>
      <w:r w:rsidRPr="003C5F2D">
        <w:rPr>
          <w:rFonts w:ascii="Times New Roman" w:hAnsi="Times New Roman" w:cs="Times New Roman"/>
        </w:rPr>
        <w:t xml:space="preserve">) expression tree, the expression tree abstraction is further generalized to permit a single node to be a </w:t>
      </w:r>
      <w:r w:rsidRPr="003C5F2D">
        <w:rPr>
          <w:rFonts w:ascii="Times New Roman" w:hAnsi="Times New Roman" w:cs="Times New Roman"/>
          <w:u w:val="single"/>
        </w:rPr>
        <w:t>multiple</w:t>
      </w:r>
      <w:r w:rsidRPr="003C5F2D">
        <w:rPr>
          <w:rFonts w:ascii="Times New Roman" w:hAnsi="Times New Roman" w:cs="Times New Roman"/>
        </w:rPr>
        <w:t xml:space="preserve">-variable quantifier (e.g., "exist ?x,?y,?z") or a </w:t>
      </w:r>
      <w:r w:rsidRPr="003C5F2D">
        <w:rPr>
          <w:rFonts w:ascii="Times New Roman" w:hAnsi="Times New Roman" w:cs="Times New Roman"/>
          <w:u w:val="single"/>
        </w:rPr>
        <w:t>n-ary</w:t>
      </w:r>
      <w:r w:rsidRPr="003C5F2D">
        <w:rPr>
          <w:rFonts w:ascii="Times New Roman" w:hAnsi="Times New Roman" w:cs="Times New Roman"/>
        </w:rPr>
        <w:t xml:space="preserve"> conjunction/disjunction (where n&gt;2, e.g., "p and q and r").  An n-ary conjunction/disjunction has n children.  </w:t>
      </w:r>
    </w:p>
    <w:p w:rsidR="0084343C" w:rsidRPr="003C5F2D" w:rsidRDefault="0084343C" w:rsidP="0084343C">
      <w:pPr>
        <w:ind w:left="0" w:firstLine="0"/>
        <w:rPr>
          <w:rFonts w:ascii="Times New Roman" w:hAnsi="Times New Roman" w:cs="Times New Roman"/>
        </w:rPr>
      </w:pPr>
    </w:p>
    <w:p w:rsidR="00A77893" w:rsidRDefault="00A77893" w:rsidP="001511BF">
      <w:pPr>
        <w:pStyle w:val="PlainText"/>
        <w:ind w:left="720"/>
        <w:rPr>
          <w:rFonts w:ascii="Times New Roman" w:hAnsi="Times New Roman" w:cs="Times New Roman"/>
        </w:rPr>
      </w:pPr>
    </w:p>
    <w:p w:rsidR="00D41218" w:rsidRPr="003C5F2D" w:rsidRDefault="00D41218" w:rsidP="004D5F6F">
      <w:pPr>
        <w:ind w:left="0" w:firstLine="0"/>
        <w:rPr>
          <w:rFonts w:ascii="Times New Roman" w:hAnsi="Times New Roman" w:cs="Times New Roman"/>
        </w:rPr>
      </w:pPr>
    </w:p>
    <w:p w:rsidR="00215961" w:rsidRDefault="00215961" w:rsidP="00553E25">
      <w:pPr>
        <w:ind w:left="360"/>
        <w:rPr>
          <w:rFonts w:ascii="Times New Roman" w:hAnsi="Times New Roman" w:cs="Times New Roman"/>
        </w:rPr>
      </w:pPr>
      <w:r>
        <w:rPr>
          <w:rFonts w:ascii="Times New Roman" w:hAnsi="Times New Roman" w:cs="Times New Roman"/>
        </w:rPr>
        <w:t>The overall omniformity feature transform is called:  OT.</w:t>
      </w:r>
    </w:p>
    <w:p w:rsidR="004A5AE5" w:rsidRPr="003C5F2D" w:rsidRDefault="004A5AE5" w:rsidP="00553E25">
      <w:pPr>
        <w:ind w:left="360"/>
        <w:rPr>
          <w:rFonts w:ascii="Times New Roman" w:hAnsi="Times New Roman" w:cs="Times New Roman"/>
        </w:rPr>
      </w:pPr>
    </w:p>
    <w:p w:rsidR="009853D6" w:rsidRPr="00C508B1" w:rsidRDefault="00F140C6" w:rsidP="00553E25">
      <w:pPr>
        <w:ind w:left="360"/>
        <w:rPr>
          <w:rFonts w:ascii="Times New Roman" w:hAnsi="Times New Roman" w:cs="Times New Roman"/>
          <w:b/>
          <w:u w:val="single"/>
        </w:rPr>
      </w:pPr>
      <w:r w:rsidRPr="00F140C6">
        <w:rPr>
          <w:rFonts w:ascii="Times New Roman" w:hAnsi="Times New Roman" w:cs="Times New Roman"/>
          <w:b/>
          <w:u w:val="single"/>
        </w:rPr>
        <w:t>1. General</w:t>
      </w:r>
    </w:p>
    <w:p w:rsidR="009853D6" w:rsidRPr="003C5F2D" w:rsidRDefault="009853D6" w:rsidP="00553E25">
      <w:pPr>
        <w:ind w:left="360"/>
        <w:rPr>
          <w:rFonts w:ascii="Times New Roman" w:hAnsi="Times New Roman" w:cs="Times New Roman"/>
        </w:rPr>
      </w:pPr>
    </w:p>
    <w:p w:rsidR="00703C0C" w:rsidRPr="003C5F2D" w:rsidRDefault="00326293" w:rsidP="00553E25">
      <w:pPr>
        <w:ind w:left="360"/>
        <w:rPr>
          <w:rFonts w:ascii="Times New Roman" w:hAnsi="Times New Roman" w:cs="Times New Roman"/>
        </w:rPr>
      </w:pPr>
      <w:r w:rsidRPr="003C5F2D">
        <w:rPr>
          <w:rFonts w:ascii="Times New Roman" w:hAnsi="Times New Roman" w:cs="Times New Roman"/>
        </w:rPr>
        <w:t>A Rulelog rule has the form:</w:t>
      </w:r>
    </w:p>
    <w:p w:rsidR="00703C0C" w:rsidRPr="003C5F2D" w:rsidRDefault="00703C0C" w:rsidP="00553E25">
      <w:pPr>
        <w:ind w:left="360"/>
        <w:rPr>
          <w:rFonts w:ascii="Times New Roman" w:hAnsi="Times New Roman" w:cs="Times New Roman"/>
        </w:rPr>
      </w:pPr>
    </w:p>
    <w:p w:rsidR="00703C0C" w:rsidRPr="003C5F2D" w:rsidRDefault="00326293" w:rsidP="00553E25">
      <w:pPr>
        <w:ind w:left="360"/>
        <w:rPr>
          <w:rFonts w:ascii="Times New Roman" w:hAnsi="Times New Roman" w:cs="Times New Roman"/>
        </w:rPr>
      </w:pPr>
      <w:r w:rsidRPr="003C5F2D">
        <w:rPr>
          <w:rFonts w:ascii="Times New Roman" w:hAnsi="Times New Roman" w:cs="Times New Roman"/>
        </w:rPr>
        <w:t xml:space="preserve">  @!{c} @{p}  H :- B .  </w:t>
      </w:r>
    </w:p>
    <w:p w:rsidR="00703C0C" w:rsidRPr="003C5F2D" w:rsidRDefault="00703C0C" w:rsidP="00553E25">
      <w:pPr>
        <w:ind w:left="360"/>
        <w:rPr>
          <w:rFonts w:ascii="Times New Roman" w:hAnsi="Times New Roman" w:cs="Times New Roman"/>
        </w:rPr>
      </w:pPr>
    </w:p>
    <w:p w:rsidR="00703C0C" w:rsidRPr="00E676AE" w:rsidRDefault="00326293" w:rsidP="00703C0C">
      <w:pPr>
        <w:ind w:left="0" w:firstLine="0"/>
        <w:rPr>
          <w:rFonts w:ascii="Times New Roman" w:hAnsi="Times New Roman" w:cs="Times New Roman"/>
        </w:rPr>
      </w:pPr>
      <w:r w:rsidRPr="003C5F2D">
        <w:rPr>
          <w:rFonts w:ascii="Times New Roman" w:hAnsi="Times New Roman" w:cs="Times New Roman"/>
        </w:rPr>
        <w:t>Here, c is a constant, p is a constant, H is a head formula, and B is a body formula.  H :- B is called the "main" part/expression of the rule.  The descriptor</w:t>
      </w:r>
      <w:r w:rsidR="000174B5">
        <w:rPr>
          <w:rFonts w:ascii="Times New Roman" w:hAnsi="Times New Roman" w:cs="Times New Roman"/>
        </w:rPr>
        <w:t>s</w:t>
      </w:r>
      <w:r w:rsidRPr="003C5F2D">
        <w:rPr>
          <w:rFonts w:ascii="Times New Roman" w:hAnsi="Times New Roman" w:cs="Times New Roman"/>
        </w:rPr>
        <w:t xml:space="preserve"> @@{strict}</w:t>
      </w:r>
      <w:r w:rsidR="000174B5">
        <w:rPr>
          <w:rFonts w:ascii="Times New Roman" w:hAnsi="Times New Roman" w:cs="Times New Roman"/>
        </w:rPr>
        <w:t xml:space="preserve"> and @@{defeasible}</w:t>
      </w:r>
      <w:r w:rsidRPr="003C5F2D">
        <w:rPr>
          <w:rFonts w:ascii="Times New Roman" w:hAnsi="Times New Roman" w:cs="Times New Roman"/>
        </w:rPr>
        <w:t xml:space="preserve">  </w:t>
      </w:r>
      <w:r w:rsidR="000174B5">
        <w:rPr>
          <w:rFonts w:ascii="Times New Roman" w:hAnsi="Times New Roman" w:cs="Times New Roman"/>
        </w:rPr>
        <w:t xml:space="preserve">may additionally </w:t>
      </w:r>
      <w:r w:rsidRPr="003C5F2D">
        <w:rPr>
          <w:rFonts w:ascii="Times New Roman" w:hAnsi="Times New Roman" w:cs="Times New Roman"/>
        </w:rPr>
        <w:t>indicate that the rule is strict</w:t>
      </w:r>
      <w:r w:rsidR="000174B5">
        <w:rPr>
          <w:rFonts w:ascii="Times New Roman" w:hAnsi="Times New Roman" w:cs="Times New Roman"/>
        </w:rPr>
        <w:t xml:space="preserve"> or defeasible</w:t>
      </w:r>
      <w:r w:rsidRPr="003C5F2D">
        <w:rPr>
          <w:rFonts w:ascii="Times New Roman" w:hAnsi="Times New Roman" w:cs="Times New Roman"/>
        </w:rPr>
        <w:t xml:space="preserve">. </w:t>
      </w:r>
      <w:r w:rsidR="0091323B" w:rsidRPr="0091323B">
        <w:rPr>
          <w:rFonts w:ascii="Times New Roman" w:hAnsi="Times New Roman" w:cs="Times New Roman"/>
        </w:rPr>
        <w:t>Alternative supported syntax for the annotation part is: @!{c[tag-&gt;p</w:t>
      </w:r>
      <w:r w:rsidR="000174B5">
        <w:rPr>
          <w:rFonts w:ascii="Times New Roman" w:hAnsi="Times New Roman" w:cs="Times New Roman"/>
        </w:rPr>
        <w:t xml:space="preserve">, </w:t>
      </w:r>
      <w:r w:rsidR="00C73403">
        <w:rPr>
          <w:rFonts w:ascii="Times New Roman" w:hAnsi="Times New Roman" w:cs="Times New Roman"/>
        </w:rPr>
        <w:t>defeasible</w:t>
      </w:r>
      <w:r w:rsidR="0091323B" w:rsidRPr="0091323B">
        <w:rPr>
          <w:rFonts w:ascii="Times New Roman" w:hAnsi="Times New Roman" w:cs="Times New Roman"/>
        </w:rPr>
        <w:t>]}</w:t>
      </w:r>
      <w:r w:rsidR="000174B5">
        <w:rPr>
          <w:rFonts w:ascii="Times New Roman" w:hAnsi="Times New Roman" w:cs="Times New Roman"/>
        </w:rPr>
        <w:t>. Additional</w:t>
      </w:r>
      <w:r w:rsidR="00C73403">
        <w:rPr>
          <w:rFonts w:ascii="Times New Roman" w:hAnsi="Times New Roman" w:cs="Times New Roman"/>
        </w:rPr>
        <w:t>,</w:t>
      </w:r>
      <w:r w:rsidR="000174B5">
        <w:rPr>
          <w:rFonts w:ascii="Times New Roman" w:hAnsi="Times New Roman" w:cs="Times New Roman"/>
        </w:rPr>
        <w:t xml:space="preserve"> </w:t>
      </w:r>
      <w:r w:rsidR="00C73403" w:rsidRPr="00C73403">
        <w:rPr>
          <w:rFonts w:ascii="Times New Roman" w:hAnsi="Times New Roman" w:cs="Times New Roman"/>
          <w:i/>
        </w:rPr>
        <w:t>user-defined</w:t>
      </w:r>
      <w:r w:rsidR="00C73403">
        <w:rPr>
          <w:rFonts w:ascii="Times New Roman" w:hAnsi="Times New Roman" w:cs="Times New Roman"/>
        </w:rPr>
        <w:t xml:space="preserve"> </w:t>
      </w:r>
      <w:r w:rsidR="000174B5">
        <w:rPr>
          <w:rFonts w:ascii="Times New Roman" w:hAnsi="Times New Roman" w:cs="Times New Roman"/>
        </w:rPr>
        <w:t>attribute-value pairs</w:t>
      </w:r>
      <w:r w:rsidR="00C73403">
        <w:rPr>
          <w:rFonts w:ascii="Times New Roman" w:hAnsi="Times New Roman" w:cs="Times New Roman"/>
        </w:rPr>
        <w:t xml:space="preserve"> can be supplied in the frame attached to the @! descriptor.  For instance, @!{c[tag-&gt;p, strict, foo-&gt;bar]}. The descriptor syntax has a number of additional features that are not relevant to the present discussion, but can be found in the Ergo manual.</w:t>
      </w:r>
    </w:p>
    <w:p w:rsidR="00E36837" w:rsidRPr="003C5F2D" w:rsidRDefault="00E36837" w:rsidP="00703C0C">
      <w:pPr>
        <w:ind w:left="0" w:firstLine="0"/>
        <w:rPr>
          <w:rFonts w:ascii="Times New Roman" w:hAnsi="Times New Roman" w:cs="Times New Roman"/>
        </w:rPr>
      </w:pPr>
    </w:p>
    <w:p w:rsidR="00034784" w:rsidRPr="003C5F2D" w:rsidRDefault="00034784" w:rsidP="00034784">
      <w:pPr>
        <w:ind w:left="0" w:firstLine="0"/>
        <w:rPr>
          <w:rFonts w:ascii="Times New Roman" w:hAnsi="Times New Roman" w:cs="Times New Roman"/>
        </w:rPr>
      </w:pPr>
      <w:r w:rsidRPr="003C5F2D">
        <w:rPr>
          <w:rFonts w:ascii="Times New Roman" w:hAnsi="Times New Roman" w:cs="Times New Roman"/>
        </w:rPr>
        <w:t>The tag value p can be generalized to be a</w:t>
      </w:r>
      <w:r w:rsidR="00287DDF">
        <w:rPr>
          <w:rFonts w:ascii="Times New Roman" w:hAnsi="Times New Roman" w:cs="Times New Roman"/>
        </w:rPr>
        <w:t>ny hilog</w:t>
      </w:r>
      <w:r w:rsidRPr="003C5F2D">
        <w:rPr>
          <w:rFonts w:ascii="Times New Roman" w:hAnsi="Times New Roman" w:cs="Times New Roman"/>
        </w:rPr>
        <w:t xml:space="preserve"> term p(t1,...,tn), where p is still a constant, but whose free variables are a sub</w:t>
      </w:r>
      <w:r w:rsidR="009853D6" w:rsidRPr="003C5F2D">
        <w:rPr>
          <w:rFonts w:ascii="Times New Roman" w:hAnsi="Times New Roman" w:cs="Times New Roman"/>
        </w:rPr>
        <w:t>-</w:t>
      </w:r>
      <w:r w:rsidRPr="003C5F2D">
        <w:rPr>
          <w:rFonts w:ascii="Times New Roman" w:hAnsi="Times New Roman" w:cs="Times New Roman"/>
        </w:rPr>
        <w:t xml:space="preserve">tuple of the free variables appearing in the main part of the rule.  </w:t>
      </w:r>
      <w:r w:rsidR="00287DDF">
        <w:rPr>
          <w:rFonts w:ascii="Times New Roman" w:hAnsi="Times New Roman" w:cs="Times New Roman"/>
        </w:rPr>
        <w:t>Ditto</w:t>
      </w:r>
      <w:r w:rsidR="004C76CD">
        <w:rPr>
          <w:rFonts w:ascii="Times New Roman" w:hAnsi="Times New Roman" w:cs="Times New Roman"/>
        </w:rPr>
        <w:t>, rule</w:t>
      </w:r>
      <w:r w:rsidR="00287DDF">
        <w:rPr>
          <w:rFonts w:ascii="Times New Roman" w:hAnsi="Times New Roman" w:cs="Times New Roman"/>
        </w:rPr>
        <w:t xml:space="preserve"> id's can be any hilog term.  </w:t>
      </w:r>
    </w:p>
    <w:p w:rsidR="00034784" w:rsidRPr="003C5F2D" w:rsidRDefault="00034784" w:rsidP="00703C0C">
      <w:pPr>
        <w:ind w:left="0" w:firstLine="0"/>
        <w:rPr>
          <w:rFonts w:ascii="Times New Roman" w:hAnsi="Times New Roman" w:cs="Times New Roman"/>
        </w:rPr>
      </w:pPr>
    </w:p>
    <w:p w:rsidR="00E36837" w:rsidRPr="003C5F2D" w:rsidRDefault="00326293" w:rsidP="00703C0C">
      <w:pPr>
        <w:ind w:left="0" w:firstLine="0"/>
        <w:rPr>
          <w:rFonts w:ascii="Times New Roman" w:hAnsi="Times New Roman" w:cs="Times New Roman"/>
        </w:rPr>
      </w:pPr>
      <w:r w:rsidRPr="003C5F2D">
        <w:rPr>
          <w:rFonts w:ascii="Times New Roman" w:hAnsi="Times New Roman" w:cs="Times New Roman"/>
        </w:rPr>
        <w:t>A head formula has the form of hilog</w:t>
      </w:r>
      <w:r w:rsidR="00500DD2">
        <w:rPr>
          <w:rFonts w:ascii="Times New Roman" w:hAnsi="Times New Roman" w:cs="Times New Roman"/>
        </w:rPr>
        <w:t>/F-logic</w:t>
      </w:r>
      <w:r w:rsidRPr="003C5F2D">
        <w:rPr>
          <w:rFonts w:ascii="Times New Roman" w:hAnsi="Times New Roman" w:cs="Times New Roman"/>
        </w:rPr>
        <w:t xml:space="preserve"> first order logic</w:t>
      </w:r>
      <w:r w:rsidR="00500DD2">
        <w:rPr>
          <w:rFonts w:ascii="Times New Roman" w:hAnsi="Times New Roman" w:cs="Times New Roman"/>
        </w:rPr>
        <w:t xml:space="preserve">. </w:t>
      </w:r>
      <w:r w:rsidRPr="003C5F2D">
        <w:rPr>
          <w:rFonts w:ascii="Times New Roman" w:hAnsi="Times New Roman" w:cs="Times New Roman"/>
        </w:rPr>
        <w:t xml:space="preserve">A body formula is similar, but may mention the following additional connectives:   naf, weak implication ~~&gt;, </w:t>
      </w:r>
      <w:r w:rsidR="00287DDF">
        <w:rPr>
          <w:rFonts w:ascii="Times New Roman" w:hAnsi="Times New Roman" w:cs="Times New Roman"/>
        </w:rPr>
        <w:t xml:space="preserve">and </w:t>
      </w:r>
      <w:r w:rsidRPr="003C5F2D">
        <w:rPr>
          <w:rFonts w:ascii="Times New Roman" w:hAnsi="Times New Roman" w:cs="Times New Roman"/>
        </w:rPr>
        <w:t>weak equivalence &lt;~~&gt;</w:t>
      </w:r>
      <w:r w:rsidR="00500DD2">
        <w:rPr>
          <w:rFonts w:ascii="Times New Roman" w:hAnsi="Times New Roman" w:cs="Times New Roman"/>
        </w:rPr>
        <w:t xml:space="preserve">, </w:t>
      </w:r>
      <w:r w:rsidR="00287DDF">
        <w:rPr>
          <w:rFonts w:ascii="Times New Roman" w:hAnsi="Times New Roman" w:cs="Times New Roman"/>
        </w:rPr>
        <w:t xml:space="preserve">as well as </w:t>
      </w:r>
      <w:r w:rsidR="00500DD2">
        <w:rPr>
          <w:rFonts w:ascii="Times New Roman" w:hAnsi="Times New Roman" w:cs="Times New Roman"/>
        </w:rPr>
        <w:t>builtins</w:t>
      </w:r>
      <w:r w:rsidR="00287DDF">
        <w:rPr>
          <w:rFonts w:ascii="Times New Roman" w:hAnsi="Times New Roman" w:cs="Times New Roman"/>
        </w:rPr>
        <w:t xml:space="preserve"> and </w:t>
      </w:r>
      <w:r w:rsidR="00500DD2">
        <w:rPr>
          <w:rFonts w:ascii="Times New Roman" w:hAnsi="Times New Roman" w:cs="Times New Roman"/>
        </w:rPr>
        <w:t>aggregate</w:t>
      </w:r>
      <w:r w:rsidR="000174B5">
        <w:rPr>
          <w:rFonts w:ascii="Times New Roman" w:hAnsi="Times New Roman" w:cs="Times New Roman"/>
        </w:rPr>
        <w:t xml:space="preserve"> </w:t>
      </w:r>
      <w:r w:rsidR="00500DD2">
        <w:rPr>
          <w:rFonts w:ascii="Times New Roman" w:hAnsi="Times New Roman" w:cs="Times New Roman"/>
        </w:rPr>
        <w:t>operators</w:t>
      </w:r>
      <w:r w:rsidRPr="003C5F2D">
        <w:rPr>
          <w:rFonts w:ascii="Times New Roman" w:hAnsi="Times New Roman" w:cs="Times New Roman"/>
        </w:rPr>
        <w:t xml:space="preserve">.  </w:t>
      </w:r>
      <w:r w:rsidR="00287DDF">
        <w:rPr>
          <w:rFonts w:ascii="Times New Roman" w:hAnsi="Times New Roman" w:cs="Times New Roman"/>
        </w:rPr>
        <w:t>Ergo furthermore permits update operators in the body</w:t>
      </w:r>
      <w:r w:rsidR="00F35973">
        <w:rPr>
          <w:rFonts w:ascii="Times New Roman" w:hAnsi="Times New Roman" w:cs="Times New Roman"/>
        </w:rPr>
        <w:t xml:space="preserve">, </w:t>
      </w:r>
      <w:r w:rsidR="00F35973" w:rsidRPr="00F130A3">
        <w:rPr>
          <w:rFonts w:ascii="Times New Roman" w:hAnsi="Times New Roman" w:cs="Times New Roman"/>
          <w:highlight w:val="yellow"/>
        </w:rPr>
        <w:t>but actions cannot be defeated</w:t>
      </w:r>
      <w:r w:rsidR="00F35973">
        <w:rPr>
          <w:rFonts w:ascii="Times New Roman" w:hAnsi="Times New Roman" w:cs="Times New Roman"/>
        </w:rPr>
        <w:t>.</w:t>
      </w:r>
      <w:r w:rsidR="00287DDF">
        <w:rPr>
          <w:rFonts w:ascii="Times New Roman" w:hAnsi="Times New Roman" w:cs="Times New Roman"/>
        </w:rPr>
        <w:t xml:space="preserve"> The update operators </w:t>
      </w:r>
      <w:r w:rsidR="00717701">
        <w:rPr>
          <w:rFonts w:ascii="Times New Roman" w:hAnsi="Times New Roman" w:cs="Times New Roman"/>
        </w:rPr>
        <w:t xml:space="preserve">(cf. Transaction Logic) </w:t>
      </w:r>
      <w:r w:rsidR="00287DDF">
        <w:rPr>
          <w:rFonts w:ascii="Times New Roman" w:hAnsi="Times New Roman" w:cs="Times New Roman"/>
        </w:rPr>
        <w:t xml:space="preserve">are not part of the current Rulelog spec per se, but are an interesting and useful extension.  </w:t>
      </w:r>
    </w:p>
    <w:p w:rsidR="000044AA" w:rsidRPr="003C5F2D" w:rsidRDefault="0070551C" w:rsidP="000044AA">
      <w:pPr>
        <w:ind w:left="0" w:firstLine="0"/>
        <w:rPr>
          <w:rFonts w:ascii="Times New Roman" w:hAnsi="Times New Roman" w:cs="Times New Roman"/>
        </w:rPr>
      </w:pPr>
      <w:r w:rsidRPr="003C5F2D">
        <w:rPr>
          <w:rFonts w:ascii="Times New Roman" w:hAnsi="Times New Roman" w:cs="Times New Roman"/>
          <w:u w:val="single"/>
        </w:rPr>
        <w:t>Neg outside of naf is essentially disallowed</w:t>
      </w:r>
      <w:r w:rsidR="00034784" w:rsidRPr="003C5F2D">
        <w:rPr>
          <w:rFonts w:ascii="Times New Roman" w:hAnsi="Times New Roman" w:cs="Times New Roman"/>
        </w:rPr>
        <w:t xml:space="preserve">:  </w:t>
      </w:r>
      <w:r w:rsidR="00326293" w:rsidRPr="003C5F2D">
        <w:rPr>
          <w:rFonts w:ascii="Times New Roman" w:hAnsi="Times New Roman" w:cs="Times New Roman"/>
        </w:rPr>
        <w:t>As usual in LP</w:t>
      </w:r>
      <w:r w:rsidR="000044AA" w:rsidRPr="003C5F2D">
        <w:rPr>
          <w:rFonts w:ascii="Times New Roman" w:hAnsi="Times New Roman" w:cs="Times New Roman"/>
        </w:rPr>
        <w:t xml:space="preserve"> and its extensions</w:t>
      </w:r>
      <w:r w:rsidR="00034784" w:rsidRPr="003C5F2D">
        <w:rPr>
          <w:rFonts w:ascii="Times New Roman" w:hAnsi="Times New Roman" w:cs="Times New Roman"/>
        </w:rPr>
        <w:t>:   Essenti</w:t>
      </w:r>
      <w:r w:rsidR="00326293" w:rsidRPr="003C5F2D">
        <w:rPr>
          <w:rFonts w:ascii="Times New Roman" w:hAnsi="Times New Roman" w:cs="Times New Roman"/>
        </w:rPr>
        <w:t xml:space="preserve">ally, </w:t>
      </w:r>
      <w:r w:rsidRPr="003C5F2D">
        <w:rPr>
          <w:rFonts w:ascii="Times New Roman" w:hAnsi="Times New Roman" w:cs="Times New Roman"/>
          <w:b/>
          <w:i/>
        </w:rPr>
        <w:t>neg is not permitted to appear outside the scope of naf</w:t>
      </w:r>
      <w:r w:rsidR="00326293" w:rsidRPr="003C5F2D">
        <w:rPr>
          <w:rFonts w:ascii="Times New Roman" w:hAnsi="Times New Roman" w:cs="Times New Roman"/>
        </w:rPr>
        <w:t xml:space="preserve">.  </w:t>
      </w:r>
      <w:r w:rsidR="000044AA" w:rsidRPr="003C5F2D">
        <w:rPr>
          <w:rFonts w:ascii="Times New Roman" w:hAnsi="Times New Roman" w:cs="Times New Roman"/>
        </w:rPr>
        <w:t xml:space="preserve">If it does so appear, </w:t>
      </w:r>
      <w:r w:rsidR="00A77893">
        <w:rPr>
          <w:rFonts w:ascii="Times New Roman" w:hAnsi="Times New Roman" w:cs="Times New Roman"/>
        </w:rPr>
        <w:t>this is</w:t>
      </w:r>
      <w:r w:rsidR="000044AA" w:rsidRPr="003C5F2D">
        <w:rPr>
          <w:rFonts w:ascii="Times New Roman" w:hAnsi="Times New Roman" w:cs="Times New Roman"/>
        </w:rPr>
        <w:t xml:space="preserve"> treated as an error in syntax of the rule.  </w:t>
      </w:r>
      <w:r w:rsidR="00326293" w:rsidRPr="003C5F2D">
        <w:rPr>
          <w:rFonts w:ascii="Times New Roman" w:hAnsi="Times New Roman" w:cs="Times New Roman"/>
        </w:rPr>
        <w:t>Th</w:t>
      </w:r>
      <w:r w:rsidR="002001CE" w:rsidRPr="003C5F2D">
        <w:rPr>
          <w:rFonts w:ascii="Times New Roman" w:hAnsi="Times New Roman" w:cs="Times New Roman"/>
        </w:rPr>
        <w:t>e reason this is stated as "</w:t>
      </w:r>
      <w:r w:rsidR="00034784" w:rsidRPr="003C5F2D">
        <w:rPr>
          <w:rFonts w:ascii="Times New Roman" w:hAnsi="Times New Roman" w:cs="Times New Roman"/>
        </w:rPr>
        <w:t>essenti</w:t>
      </w:r>
      <w:r w:rsidR="002001CE" w:rsidRPr="003C5F2D">
        <w:rPr>
          <w:rFonts w:ascii="Times New Roman" w:hAnsi="Times New Roman" w:cs="Times New Roman"/>
        </w:rPr>
        <w:t>ally", rather than flatly</w:t>
      </w:r>
      <w:r w:rsidR="00034784" w:rsidRPr="003C5F2D">
        <w:rPr>
          <w:rFonts w:ascii="Times New Roman" w:hAnsi="Times New Roman" w:cs="Times New Roman"/>
        </w:rPr>
        <w:t xml:space="preserve"> (unconditionally)</w:t>
      </w:r>
      <w:r w:rsidR="002001CE" w:rsidRPr="003C5F2D">
        <w:rPr>
          <w:rFonts w:ascii="Times New Roman" w:hAnsi="Times New Roman" w:cs="Times New Roman"/>
        </w:rPr>
        <w:t xml:space="preserve">, is that in some cases, </w:t>
      </w:r>
      <w:r w:rsidR="00034784" w:rsidRPr="003C5F2D">
        <w:rPr>
          <w:rFonts w:ascii="Times New Roman" w:hAnsi="Times New Roman" w:cs="Times New Roman"/>
        </w:rPr>
        <w:t xml:space="preserve">however, </w:t>
      </w:r>
      <w:r w:rsidR="002001CE" w:rsidRPr="003C5F2D">
        <w:rPr>
          <w:rFonts w:ascii="Times New Roman" w:hAnsi="Times New Roman" w:cs="Times New Roman"/>
        </w:rPr>
        <w:t xml:space="preserve">one can relax this condition </w:t>
      </w:r>
      <w:r w:rsidR="00034784" w:rsidRPr="003C5F2D">
        <w:rPr>
          <w:rFonts w:ascii="Times New Roman" w:hAnsi="Times New Roman" w:cs="Times New Roman"/>
        </w:rPr>
        <w:t xml:space="preserve">a bit </w:t>
      </w:r>
      <w:r w:rsidR="002001CE" w:rsidRPr="003C5F2D">
        <w:rPr>
          <w:rFonts w:ascii="Times New Roman" w:hAnsi="Times New Roman" w:cs="Times New Roman"/>
        </w:rPr>
        <w:t>because this pattern of appearance is inessential</w:t>
      </w:r>
      <w:r w:rsidR="000044AA" w:rsidRPr="003C5F2D">
        <w:rPr>
          <w:rFonts w:ascii="Times New Roman" w:hAnsi="Times New Roman" w:cs="Times New Roman"/>
        </w:rPr>
        <w:t xml:space="preserve"> </w:t>
      </w:r>
      <w:r w:rsidR="00034784" w:rsidRPr="003C5F2D">
        <w:rPr>
          <w:rFonts w:ascii="Times New Roman" w:hAnsi="Times New Roman" w:cs="Times New Roman"/>
        </w:rPr>
        <w:t xml:space="preserve">-- i.e., </w:t>
      </w:r>
      <w:r w:rsidR="000044AA" w:rsidRPr="003C5F2D">
        <w:rPr>
          <w:rFonts w:ascii="Times New Roman" w:hAnsi="Times New Roman" w:cs="Times New Roman"/>
        </w:rPr>
        <w:t>"remediable"</w:t>
      </w:r>
      <w:r w:rsidR="00034784" w:rsidRPr="003C5F2D">
        <w:rPr>
          <w:rFonts w:ascii="Times New Roman" w:hAnsi="Times New Roman" w:cs="Times New Roman"/>
        </w:rPr>
        <w:t xml:space="preserve"> by (allowed) transformations</w:t>
      </w:r>
      <w:r w:rsidR="000044AA" w:rsidRPr="003C5F2D">
        <w:rPr>
          <w:rFonts w:ascii="Times New Roman" w:hAnsi="Times New Roman" w:cs="Times New Roman"/>
        </w:rPr>
        <w:t xml:space="preserve">.  </w:t>
      </w:r>
      <w:r w:rsidR="002001CE" w:rsidRPr="003C5F2D">
        <w:rPr>
          <w:rFonts w:ascii="Times New Roman" w:hAnsi="Times New Roman" w:cs="Times New Roman"/>
        </w:rPr>
        <w:t xml:space="preserve"> </w:t>
      </w:r>
      <w:r w:rsidR="008941DE" w:rsidRPr="003C5F2D">
        <w:rPr>
          <w:rFonts w:ascii="Times New Roman" w:hAnsi="Times New Roman" w:cs="Times New Roman"/>
        </w:rPr>
        <w:t>The section on the generalized Lloyd-Topor transform</w:t>
      </w:r>
      <w:r w:rsidR="008201F9">
        <w:rPr>
          <w:rFonts w:ascii="Times New Roman" w:hAnsi="Times New Roman" w:cs="Times New Roman"/>
        </w:rPr>
        <w:t xml:space="preserve"> (OB)</w:t>
      </w:r>
      <w:r w:rsidR="00034784" w:rsidRPr="003C5F2D">
        <w:rPr>
          <w:rFonts w:ascii="Times New Roman" w:hAnsi="Times New Roman" w:cs="Times New Roman"/>
        </w:rPr>
        <w:t xml:space="preserve"> gives more details.  </w:t>
      </w:r>
      <w:r w:rsidR="000044AA" w:rsidRPr="003C5F2D">
        <w:rPr>
          <w:rFonts w:ascii="Times New Roman" w:hAnsi="Times New Roman" w:cs="Times New Roman"/>
        </w:rPr>
        <w:t xml:space="preserve">For example, </w:t>
      </w:r>
      <w:r w:rsidR="00034784" w:rsidRPr="003C5F2D">
        <w:rPr>
          <w:rFonts w:ascii="Times New Roman" w:hAnsi="Times New Roman" w:cs="Times New Roman"/>
        </w:rPr>
        <w:t>t</w:t>
      </w:r>
      <w:r w:rsidR="000044AA" w:rsidRPr="003C5F2D">
        <w:rPr>
          <w:rFonts w:ascii="Times New Roman" w:hAnsi="Times New Roman" w:cs="Times New Roman"/>
        </w:rPr>
        <w:t xml:space="preserve">he rule </w:t>
      </w:r>
    </w:p>
    <w:p w:rsidR="000044AA" w:rsidRPr="003C5F2D" w:rsidRDefault="000044AA" w:rsidP="000044AA">
      <w:pPr>
        <w:ind w:left="0" w:firstLine="0"/>
        <w:rPr>
          <w:rFonts w:ascii="Times New Roman" w:hAnsi="Times New Roman" w:cs="Times New Roman"/>
        </w:rPr>
      </w:pPr>
      <w:r w:rsidRPr="003C5F2D">
        <w:rPr>
          <w:rFonts w:ascii="Times New Roman" w:hAnsi="Times New Roman" w:cs="Times New Roman"/>
        </w:rPr>
        <w:t xml:space="preserve">   q</w:t>
      </w:r>
      <w:r w:rsidR="00034784" w:rsidRPr="003C5F2D">
        <w:rPr>
          <w:rFonts w:ascii="Times New Roman" w:hAnsi="Times New Roman" w:cs="Times New Roman"/>
        </w:rPr>
        <w:t xml:space="preserve">(?z) </w:t>
      </w:r>
      <w:r w:rsidRPr="003C5F2D">
        <w:rPr>
          <w:rFonts w:ascii="Times New Roman" w:hAnsi="Times New Roman" w:cs="Times New Roman"/>
        </w:rPr>
        <w:t>:- neg exist</w:t>
      </w:r>
      <w:r w:rsidR="00034784" w:rsidRPr="003C5F2D">
        <w:rPr>
          <w:rFonts w:ascii="Times New Roman" w:hAnsi="Times New Roman" w:cs="Times New Roman"/>
        </w:rPr>
        <w:t>(?x)^(</w:t>
      </w:r>
      <w:r w:rsidRPr="003C5F2D">
        <w:rPr>
          <w:rFonts w:ascii="Times New Roman" w:hAnsi="Times New Roman" w:cs="Times New Roman"/>
        </w:rPr>
        <w:t>naf forall</w:t>
      </w:r>
      <w:r w:rsidR="00034784" w:rsidRPr="003C5F2D">
        <w:rPr>
          <w:rFonts w:ascii="Times New Roman" w:hAnsi="Times New Roman" w:cs="Times New Roman"/>
        </w:rPr>
        <w:t>(?y)^(</w:t>
      </w:r>
      <w:r w:rsidRPr="003C5F2D">
        <w:rPr>
          <w:rFonts w:ascii="Times New Roman" w:hAnsi="Times New Roman" w:cs="Times New Roman"/>
        </w:rPr>
        <w:t>naf p</w:t>
      </w:r>
      <w:r w:rsidR="00034784" w:rsidRPr="003C5F2D">
        <w:rPr>
          <w:rFonts w:ascii="Times New Roman" w:hAnsi="Times New Roman" w:cs="Times New Roman"/>
        </w:rPr>
        <w:t>(?x,?y,?z)))</w:t>
      </w:r>
      <w:r w:rsidRPr="003C5F2D">
        <w:rPr>
          <w:rFonts w:ascii="Times New Roman" w:hAnsi="Times New Roman" w:cs="Times New Roman"/>
        </w:rPr>
        <w:t>.</w:t>
      </w:r>
      <w:r w:rsidR="00034784" w:rsidRPr="003C5F2D">
        <w:rPr>
          <w:rFonts w:ascii="Times New Roman" w:hAnsi="Times New Roman" w:cs="Times New Roman"/>
        </w:rPr>
        <w:t xml:space="preserve">  /* neg appears outside of naf, inessentially */</w:t>
      </w:r>
    </w:p>
    <w:p w:rsidR="000044AA" w:rsidRPr="003C5F2D" w:rsidRDefault="000044AA" w:rsidP="000044AA">
      <w:pPr>
        <w:ind w:left="0" w:firstLine="0"/>
        <w:rPr>
          <w:rFonts w:ascii="Times New Roman" w:hAnsi="Times New Roman" w:cs="Times New Roman"/>
        </w:rPr>
      </w:pPr>
      <w:r w:rsidRPr="003C5F2D">
        <w:rPr>
          <w:rFonts w:ascii="Times New Roman" w:hAnsi="Times New Roman" w:cs="Times New Roman"/>
        </w:rPr>
        <w:t>transforms</w:t>
      </w:r>
      <w:r w:rsidR="00034784" w:rsidRPr="003C5F2D">
        <w:rPr>
          <w:rFonts w:ascii="Times New Roman" w:hAnsi="Times New Roman" w:cs="Times New Roman"/>
        </w:rPr>
        <w:t xml:space="preserve">, via the body sub-transform, </w:t>
      </w:r>
      <w:r w:rsidRPr="003C5F2D">
        <w:rPr>
          <w:rFonts w:ascii="Times New Roman" w:hAnsi="Times New Roman" w:cs="Times New Roman"/>
        </w:rPr>
        <w:t xml:space="preserve">into  the rule </w:t>
      </w:r>
    </w:p>
    <w:p w:rsidR="000044AA" w:rsidRDefault="000044AA" w:rsidP="000044AA">
      <w:pPr>
        <w:ind w:left="0" w:firstLine="0"/>
        <w:rPr>
          <w:rFonts w:ascii="Times New Roman" w:hAnsi="Times New Roman" w:cs="Times New Roman"/>
        </w:rPr>
      </w:pPr>
      <w:r w:rsidRPr="003C5F2D">
        <w:rPr>
          <w:rFonts w:ascii="Times New Roman" w:hAnsi="Times New Roman" w:cs="Times New Roman"/>
        </w:rPr>
        <w:t xml:space="preserve">    q</w:t>
      </w:r>
      <w:r w:rsidR="00034784" w:rsidRPr="003C5F2D">
        <w:rPr>
          <w:rFonts w:ascii="Times New Roman" w:hAnsi="Times New Roman" w:cs="Times New Roman"/>
        </w:rPr>
        <w:t xml:space="preserve">(?z) </w:t>
      </w:r>
      <w:r w:rsidRPr="003C5F2D">
        <w:rPr>
          <w:rFonts w:ascii="Times New Roman" w:hAnsi="Times New Roman" w:cs="Times New Roman"/>
        </w:rPr>
        <w:t>:- forall</w:t>
      </w:r>
      <w:r w:rsidR="00034784" w:rsidRPr="003C5F2D">
        <w:rPr>
          <w:rFonts w:ascii="Times New Roman" w:hAnsi="Times New Roman" w:cs="Times New Roman"/>
        </w:rPr>
        <w:t>(?x)^</w:t>
      </w:r>
      <w:r w:rsidRPr="003C5F2D">
        <w:rPr>
          <w:rFonts w:ascii="Times New Roman" w:hAnsi="Times New Roman" w:cs="Times New Roman"/>
        </w:rPr>
        <w:t xml:space="preserve"> </w:t>
      </w:r>
      <w:r w:rsidR="00034784" w:rsidRPr="003C5F2D">
        <w:rPr>
          <w:rFonts w:ascii="Times New Roman" w:hAnsi="Times New Roman" w:cs="Times New Roman"/>
        </w:rPr>
        <w:t>(</w:t>
      </w:r>
      <w:r w:rsidRPr="003C5F2D">
        <w:rPr>
          <w:rFonts w:ascii="Times New Roman" w:hAnsi="Times New Roman" w:cs="Times New Roman"/>
        </w:rPr>
        <w:t>forall</w:t>
      </w:r>
      <w:r w:rsidR="00034784" w:rsidRPr="003C5F2D">
        <w:rPr>
          <w:rFonts w:ascii="Times New Roman" w:hAnsi="Times New Roman" w:cs="Times New Roman"/>
        </w:rPr>
        <w:t>^(y)^(</w:t>
      </w:r>
      <w:r w:rsidRPr="003C5F2D">
        <w:rPr>
          <w:rFonts w:ascii="Times New Roman" w:hAnsi="Times New Roman" w:cs="Times New Roman"/>
        </w:rPr>
        <w:t>neg p</w:t>
      </w:r>
      <w:r w:rsidR="00034784" w:rsidRPr="003C5F2D">
        <w:rPr>
          <w:rFonts w:ascii="Times New Roman" w:hAnsi="Times New Roman" w:cs="Times New Roman"/>
        </w:rPr>
        <w:t>(?x,?y,?z)))</w:t>
      </w:r>
      <w:r w:rsidRPr="003C5F2D">
        <w:rPr>
          <w:rFonts w:ascii="Times New Roman" w:hAnsi="Times New Roman" w:cs="Times New Roman"/>
        </w:rPr>
        <w:t>.</w:t>
      </w:r>
      <w:r w:rsidR="00034784" w:rsidRPr="003C5F2D">
        <w:rPr>
          <w:rFonts w:ascii="Times New Roman" w:hAnsi="Times New Roman" w:cs="Times New Roman"/>
        </w:rPr>
        <w:t xml:space="preserve">           /* neg does not appear outside of naf */</w:t>
      </w:r>
    </w:p>
    <w:p w:rsidR="00A77893" w:rsidRDefault="00A77893" w:rsidP="000044AA">
      <w:pPr>
        <w:ind w:left="0" w:firstLine="0"/>
        <w:rPr>
          <w:rFonts w:ascii="Times New Roman" w:hAnsi="Times New Roman" w:cs="Times New Roman"/>
        </w:rPr>
      </w:pPr>
    </w:p>
    <w:p w:rsidR="00A77893" w:rsidRPr="003C5F2D" w:rsidRDefault="00A77893" w:rsidP="000044AA">
      <w:pPr>
        <w:ind w:left="0" w:firstLine="0"/>
        <w:rPr>
          <w:rFonts w:ascii="Times New Roman" w:hAnsi="Times New Roman" w:cs="Times New Roman"/>
        </w:rPr>
      </w:pPr>
      <w:r>
        <w:rPr>
          <w:rFonts w:ascii="Times New Roman" w:hAnsi="Times New Roman" w:cs="Times New Roman"/>
        </w:rPr>
        <w:t>The reason for this restriction is that we want neg F |=  naf F, for any F. This is a widely accepted semantic property of neg/naf.</w:t>
      </w:r>
    </w:p>
    <w:p w:rsidR="00703C0C" w:rsidRPr="003C5F2D" w:rsidRDefault="00703C0C" w:rsidP="00553E25">
      <w:pPr>
        <w:ind w:left="360"/>
        <w:rPr>
          <w:rFonts w:ascii="Times New Roman" w:hAnsi="Times New Roman" w:cs="Times New Roman"/>
        </w:rPr>
      </w:pPr>
    </w:p>
    <w:p w:rsidR="003652B8" w:rsidRPr="00C508B1" w:rsidRDefault="00F140C6" w:rsidP="00553E25">
      <w:pPr>
        <w:ind w:left="360"/>
        <w:rPr>
          <w:rFonts w:ascii="Times New Roman" w:hAnsi="Times New Roman" w:cs="Times New Roman"/>
          <w:b/>
          <w:u w:val="single"/>
        </w:rPr>
      </w:pPr>
      <w:r w:rsidRPr="00F140C6">
        <w:rPr>
          <w:rFonts w:ascii="Times New Roman" w:hAnsi="Times New Roman" w:cs="Times New Roman"/>
          <w:b/>
          <w:u w:val="single"/>
        </w:rPr>
        <w:t>2. Overview</w:t>
      </w:r>
      <w:r w:rsidR="002474EA">
        <w:rPr>
          <w:rFonts w:ascii="Times New Roman" w:hAnsi="Times New Roman" w:cs="Times New Roman"/>
          <w:b/>
          <w:u w:val="single"/>
        </w:rPr>
        <w:t xml:space="preserve"> of OT</w:t>
      </w:r>
      <w:r w:rsidRPr="00F140C6">
        <w:rPr>
          <w:rFonts w:ascii="Times New Roman" w:hAnsi="Times New Roman" w:cs="Times New Roman"/>
          <w:b/>
          <w:u w:val="single"/>
        </w:rPr>
        <w:t xml:space="preserve"> </w:t>
      </w:r>
    </w:p>
    <w:p w:rsidR="00703C0C" w:rsidRPr="003C5F2D" w:rsidRDefault="00703C0C" w:rsidP="00553E25">
      <w:pPr>
        <w:ind w:left="360"/>
        <w:rPr>
          <w:rFonts w:ascii="Times New Roman" w:hAnsi="Times New Roman" w:cs="Times New Roman"/>
          <w:b/>
        </w:rPr>
      </w:pPr>
    </w:p>
    <w:p w:rsidR="00994CBE" w:rsidRPr="003C5F2D" w:rsidRDefault="00326293">
      <w:pPr>
        <w:ind w:left="0" w:firstLine="0"/>
        <w:rPr>
          <w:rFonts w:ascii="Times New Roman" w:hAnsi="Times New Roman" w:cs="Times New Roman"/>
        </w:rPr>
      </w:pPr>
      <w:r w:rsidRPr="003C5F2D">
        <w:rPr>
          <w:rFonts w:ascii="Times New Roman" w:hAnsi="Times New Roman" w:cs="Times New Roman"/>
        </w:rPr>
        <w:t xml:space="preserve">The overall omniformity </w:t>
      </w:r>
      <w:r w:rsidR="007577D0" w:rsidRPr="003C5F2D">
        <w:rPr>
          <w:rFonts w:ascii="Times New Roman" w:hAnsi="Times New Roman" w:cs="Times New Roman"/>
        </w:rPr>
        <w:t xml:space="preserve">(omni) </w:t>
      </w:r>
      <w:r w:rsidRPr="003C5F2D">
        <w:rPr>
          <w:rFonts w:ascii="Times New Roman" w:hAnsi="Times New Roman" w:cs="Times New Roman"/>
        </w:rPr>
        <w:t xml:space="preserve">transform </w:t>
      </w:r>
      <w:r w:rsidR="00087207" w:rsidRPr="003C5F2D">
        <w:rPr>
          <w:rFonts w:ascii="Times New Roman" w:hAnsi="Times New Roman" w:cs="Times New Roman"/>
        </w:rPr>
        <w:t xml:space="preserve">OT </w:t>
      </w:r>
      <w:r w:rsidR="00500DD2">
        <w:rPr>
          <w:rFonts w:ascii="Times New Roman" w:hAnsi="Times New Roman" w:cs="Times New Roman"/>
        </w:rPr>
        <w:t>takes</w:t>
      </w:r>
      <w:r w:rsidR="00500DD2" w:rsidRPr="003C5F2D">
        <w:rPr>
          <w:rFonts w:ascii="Times New Roman" w:hAnsi="Times New Roman" w:cs="Times New Roman"/>
        </w:rPr>
        <w:t xml:space="preserve"> </w:t>
      </w:r>
      <w:r w:rsidR="00087207" w:rsidRPr="003C5F2D">
        <w:rPr>
          <w:rFonts w:ascii="Times New Roman" w:hAnsi="Times New Roman" w:cs="Times New Roman"/>
        </w:rPr>
        <w:t>a</w:t>
      </w:r>
      <w:r w:rsidR="00500DD2">
        <w:rPr>
          <w:rFonts w:ascii="Times New Roman" w:hAnsi="Times New Roman" w:cs="Times New Roman"/>
        </w:rPr>
        <w:t xml:space="preserve">n </w:t>
      </w:r>
      <w:r w:rsidR="00174A35">
        <w:rPr>
          <w:rFonts w:ascii="Times New Roman" w:hAnsi="Times New Roman" w:cs="Times New Roman"/>
          <w:i/>
        </w:rPr>
        <w:t>input</w:t>
      </w:r>
      <w:r w:rsidR="00174A35" w:rsidRPr="003C5F2D">
        <w:rPr>
          <w:rFonts w:ascii="Times New Roman" w:hAnsi="Times New Roman" w:cs="Times New Roman"/>
        </w:rPr>
        <w:t xml:space="preserve"> </w:t>
      </w:r>
      <w:r w:rsidR="00087207" w:rsidRPr="003C5F2D">
        <w:rPr>
          <w:rFonts w:ascii="Times New Roman" w:hAnsi="Times New Roman" w:cs="Times New Roman"/>
        </w:rPr>
        <w:t>rule</w:t>
      </w:r>
      <w:r w:rsidR="00500DD2">
        <w:rPr>
          <w:rFonts w:ascii="Times New Roman" w:hAnsi="Times New Roman" w:cs="Times New Roman"/>
        </w:rPr>
        <w:t xml:space="preserve"> </w:t>
      </w:r>
      <w:r w:rsidR="00087207" w:rsidRPr="003C5F2D">
        <w:rPr>
          <w:rFonts w:ascii="Times New Roman" w:hAnsi="Times New Roman" w:cs="Times New Roman"/>
        </w:rPr>
        <w:t xml:space="preserve">and outputs a set of rules, which are called </w:t>
      </w:r>
      <w:r w:rsidR="00A470B6">
        <w:rPr>
          <w:rFonts w:ascii="Times New Roman" w:hAnsi="Times New Roman" w:cs="Times New Roman"/>
        </w:rPr>
        <w:t>output</w:t>
      </w:r>
      <w:r w:rsidR="00087207" w:rsidRPr="003C5F2D">
        <w:rPr>
          <w:rFonts w:ascii="Times New Roman" w:hAnsi="Times New Roman" w:cs="Times New Roman"/>
        </w:rPr>
        <w:t xml:space="preserve"> rules.   OT </w:t>
      </w:r>
      <w:r w:rsidRPr="003C5F2D">
        <w:rPr>
          <w:rFonts w:ascii="Times New Roman" w:hAnsi="Times New Roman" w:cs="Times New Roman"/>
        </w:rPr>
        <w:t xml:space="preserve">is composed </w:t>
      </w:r>
      <w:r w:rsidR="00631045" w:rsidRPr="003C5F2D">
        <w:rPr>
          <w:rFonts w:ascii="Times New Roman" w:hAnsi="Times New Roman" w:cs="Times New Roman"/>
        </w:rPr>
        <w:t>from two key</w:t>
      </w:r>
      <w:r w:rsidRPr="003C5F2D">
        <w:rPr>
          <w:rFonts w:ascii="Times New Roman" w:hAnsi="Times New Roman" w:cs="Times New Roman"/>
        </w:rPr>
        <w:t xml:space="preserve"> sub-transforms</w:t>
      </w:r>
      <w:r w:rsidR="00087207" w:rsidRPr="003C5F2D">
        <w:rPr>
          <w:rFonts w:ascii="Times New Roman" w:hAnsi="Times New Roman" w:cs="Times New Roman"/>
        </w:rPr>
        <w:t xml:space="preserve"> OH and OB.  </w:t>
      </w:r>
      <w:r w:rsidR="0058778E" w:rsidRPr="003C5F2D">
        <w:rPr>
          <w:rFonts w:ascii="Times New Roman" w:hAnsi="Times New Roman" w:cs="Times New Roman"/>
        </w:rPr>
        <w:t>OH</w:t>
      </w:r>
      <w:r w:rsidR="00500DD2">
        <w:rPr>
          <w:rFonts w:ascii="Times New Roman" w:hAnsi="Times New Roman" w:cs="Times New Roman"/>
        </w:rPr>
        <w:t xml:space="preserve"> and</w:t>
      </w:r>
      <w:r w:rsidR="00500DD2" w:rsidRPr="003C5F2D">
        <w:rPr>
          <w:rFonts w:ascii="Times New Roman" w:hAnsi="Times New Roman" w:cs="Times New Roman"/>
        </w:rPr>
        <w:t xml:space="preserve"> </w:t>
      </w:r>
      <w:r w:rsidR="0058778E" w:rsidRPr="003C5F2D">
        <w:rPr>
          <w:rFonts w:ascii="Times New Roman" w:hAnsi="Times New Roman" w:cs="Times New Roman"/>
        </w:rPr>
        <w:t xml:space="preserve">OB are each described in </w:t>
      </w:r>
      <w:r w:rsidR="00500DD2">
        <w:rPr>
          <w:rFonts w:ascii="Times New Roman" w:hAnsi="Times New Roman" w:cs="Times New Roman"/>
        </w:rPr>
        <w:t>their</w:t>
      </w:r>
      <w:r w:rsidR="00500DD2" w:rsidRPr="003C5F2D">
        <w:rPr>
          <w:rFonts w:ascii="Times New Roman" w:hAnsi="Times New Roman" w:cs="Times New Roman"/>
        </w:rPr>
        <w:t xml:space="preserve"> </w:t>
      </w:r>
      <w:r w:rsidR="0058778E" w:rsidRPr="003C5F2D">
        <w:rPr>
          <w:rFonts w:ascii="Times New Roman" w:hAnsi="Times New Roman" w:cs="Times New Roman"/>
        </w:rPr>
        <w:t>own subsection(s) below.</w:t>
      </w:r>
    </w:p>
    <w:p w:rsidR="00994CBE" w:rsidRPr="003C5F2D" w:rsidRDefault="00994CBE">
      <w:pPr>
        <w:ind w:left="0" w:firstLine="0"/>
        <w:rPr>
          <w:rFonts w:ascii="Times New Roman" w:hAnsi="Times New Roman" w:cs="Times New Roman"/>
        </w:rPr>
      </w:pPr>
    </w:p>
    <w:p w:rsidR="00994CBE" w:rsidRPr="003C5F2D" w:rsidRDefault="0070551C">
      <w:pPr>
        <w:ind w:left="0" w:firstLine="0"/>
        <w:rPr>
          <w:rFonts w:ascii="Times New Roman" w:hAnsi="Times New Roman" w:cs="Times New Roman"/>
        </w:rPr>
      </w:pPr>
      <w:r w:rsidRPr="003C5F2D">
        <w:rPr>
          <w:rFonts w:ascii="Times New Roman" w:hAnsi="Times New Roman" w:cs="Times New Roman"/>
          <w:u w:val="single"/>
        </w:rPr>
        <w:t>OH</w:t>
      </w:r>
      <w:r w:rsidR="00087207" w:rsidRPr="003C5F2D">
        <w:rPr>
          <w:rFonts w:ascii="Times New Roman" w:hAnsi="Times New Roman" w:cs="Times New Roman"/>
        </w:rPr>
        <w:t xml:space="preserve">:  </w:t>
      </w:r>
      <w:r w:rsidR="00326293" w:rsidRPr="003C5F2D">
        <w:rPr>
          <w:rFonts w:ascii="Times New Roman" w:hAnsi="Times New Roman" w:cs="Times New Roman"/>
        </w:rPr>
        <w:t xml:space="preserve">Head formula </w:t>
      </w:r>
      <w:r w:rsidR="008C1230" w:rsidRPr="003C5F2D">
        <w:rPr>
          <w:rFonts w:ascii="Times New Roman" w:hAnsi="Times New Roman" w:cs="Times New Roman"/>
        </w:rPr>
        <w:t xml:space="preserve">sub-transform.  </w:t>
      </w:r>
      <w:r w:rsidR="00087207" w:rsidRPr="003C5F2D">
        <w:rPr>
          <w:rFonts w:ascii="Times New Roman" w:hAnsi="Times New Roman" w:cs="Times New Roman"/>
        </w:rPr>
        <w:t xml:space="preserve">OH takes a rule as input, and transforms that </w:t>
      </w:r>
      <w:r w:rsidR="008941DE" w:rsidRPr="003C5F2D">
        <w:rPr>
          <w:rFonts w:ascii="Times New Roman" w:hAnsi="Times New Roman" w:cs="Times New Roman"/>
        </w:rPr>
        <w:t>r</w:t>
      </w:r>
      <w:r w:rsidR="00087207" w:rsidRPr="003C5F2D">
        <w:rPr>
          <w:rFonts w:ascii="Times New Roman" w:hAnsi="Times New Roman" w:cs="Times New Roman"/>
        </w:rPr>
        <w:t>ule's head formula</w:t>
      </w:r>
      <w:r w:rsidR="000D19A5">
        <w:rPr>
          <w:rFonts w:ascii="Times New Roman" w:hAnsi="Times New Roman" w:cs="Times New Roman"/>
        </w:rPr>
        <w:t xml:space="preserve"> resulting in a number of rules each having just plain literals (possibly </w:t>
      </w:r>
      <w:r w:rsidR="000D19A5" w:rsidRPr="000D19A5">
        <w:rPr>
          <w:rFonts w:ascii="Times New Roman" w:hAnsi="Times New Roman" w:cs="Times New Roman"/>
          <w:i/>
        </w:rPr>
        <w:t>neg</w:t>
      </w:r>
      <w:r w:rsidR="000D19A5">
        <w:rPr>
          <w:rFonts w:ascii="Times New Roman" w:hAnsi="Times New Roman" w:cs="Times New Roman"/>
        </w:rPr>
        <w:t>-negated) in their heads</w:t>
      </w:r>
      <w:r w:rsidR="00087207" w:rsidRPr="003C5F2D">
        <w:rPr>
          <w:rFonts w:ascii="Times New Roman" w:hAnsi="Times New Roman" w:cs="Times New Roman"/>
        </w:rPr>
        <w:t xml:space="preserve">.  OH is </w:t>
      </w:r>
      <w:r w:rsidR="008941DE" w:rsidRPr="003C5F2D">
        <w:rPr>
          <w:rFonts w:ascii="Times New Roman" w:hAnsi="Times New Roman" w:cs="Times New Roman"/>
        </w:rPr>
        <w:t>an innovative transform</w:t>
      </w:r>
      <w:r w:rsidR="000D19A5">
        <w:rPr>
          <w:rFonts w:ascii="Times New Roman" w:hAnsi="Times New Roman" w:cs="Times New Roman"/>
        </w:rPr>
        <w:t>; it</w:t>
      </w:r>
      <w:r w:rsidR="008941DE" w:rsidRPr="003C5F2D">
        <w:rPr>
          <w:rFonts w:ascii="Times New Roman" w:hAnsi="Times New Roman" w:cs="Times New Roman"/>
        </w:rPr>
        <w:t xml:space="preserve">  </w:t>
      </w:r>
      <w:r w:rsidR="00326293" w:rsidRPr="003C5F2D">
        <w:rPr>
          <w:rFonts w:ascii="Times New Roman" w:hAnsi="Times New Roman" w:cs="Times New Roman"/>
        </w:rPr>
        <w:t>is the most important aspect</w:t>
      </w:r>
      <w:r w:rsidR="008941DE" w:rsidRPr="003C5F2D">
        <w:rPr>
          <w:rFonts w:ascii="Times New Roman" w:hAnsi="Times New Roman" w:cs="Times New Roman"/>
        </w:rPr>
        <w:t xml:space="preserve"> of the overall omni transform</w:t>
      </w:r>
      <w:r w:rsidR="008C1230" w:rsidRPr="003C5F2D">
        <w:rPr>
          <w:rFonts w:ascii="Times New Roman" w:hAnsi="Times New Roman" w:cs="Times New Roman"/>
        </w:rPr>
        <w:t xml:space="preserve">.  </w:t>
      </w:r>
      <w:r w:rsidR="00E02815" w:rsidRPr="003C5F2D">
        <w:rPr>
          <w:rFonts w:ascii="Times New Roman" w:hAnsi="Times New Roman" w:cs="Times New Roman"/>
        </w:rPr>
        <w:t xml:space="preserve"> OH </w:t>
      </w:r>
      <w:r w:rsidR="00E02815" w:rsidRPr="003C5F2D">
        <w:rPr>
          <w:rFonts w:ascii="Times New Roman" w:hAnsi="Times New Roman" w:cs="Times New Roman"/>
        </w:rPr>
        <w:lastRenderedPageBreak/>
        <w:t xml:space="preserve">introduces/"pushes" new formulas into the body, during directionalization of head disjunction.  </w:t>
      </w:r>
      <w:r w:rsidR="000D19A5">
        <w:rPr>
          <w:rFonts w:ascii="Times New Roman" w:hAnsi="Times New Roman" w:cs="Times New Roman"/>
        </w:rPr>
        <w:t xml:space="preserve">These formulas are combined with the body of the </w:t>
      </w:r>
      <w:r w:rsidR="00174A35">
        <w:rPr>
          <w:rFonts w:ascii="Times New Roman" w:hAnsi="Times New Roman" w:cs="Times New Roman"/>
        </w:rPr>
        <w:t xml:space="preserve">transformed </w:t>
      </w:r>
      <w:r w:rsidR="000D19A5">
        <w:rPr>
          <w:rFonts w:ascii="Times New Roman" w:hAnsi="Times New Roman" w:cs="Times New Roman"/>
        </w:rPr>
        <w:t xml:space="preserve">rule. </w:t>
      </w:r>
    </w:p>
    <w:p w:rsidR="00994CBE" w:rsidRPr="003C5F2D" w:rsidRDefault="0070551C">
      <w:pPr>
        <w:ind w:left="0" w:firstLine="0"/>
        <w:rPr>
          <w:rFonts w:ascii="Times New Roman" w:hAnsi="Times New Roman" w:cs="Times New Roman"/>
        </w:rPr>
      </w:pPr>
      <w:r w:rsidRPr="003C5F2D">
        <w:rPr>
          <w:rFonts w:ascii="Times New Roman" w:hAnsi="Times New Roman" w:cs="Times New Roman"/>
          <w:u w:val="single"/>
        </w:rPr>
        <w:t>OB</w:t>
      </w:r>
      <w:r w:rsidR="00087207" w:rsidRPr="003C5F2D">
        <w:rPr>
          <w:rFonts w:ascii="Times New Roman" w:hAnsi="Times New Roman" w:cs="Times New Roman"/>
        </w:rPr>
        <w:t xml:space="preserve">:  </w:t>
      </w:r>
      <w:r w:rsidR="00326293" w:rsidRPr="003C5F2D">
        <w:rPr>
          <w:rFonts w:ascii="Times New Roman" w:hAnsi="Times New Roman" w:cs="Times New Roman"/>
        </w:rPr>
        <w:t xml:space="preserve">Body formula </w:t>
      </w:r>
      <w:r w:rsidR="007577D0" w:rsidRPr="003C5F2D">
        <w:rPr>
          <w:rFonts w:ascii="Times New Roman" w:hAnsi="Times New Roman" w:cs="Times New Roman"/>
        </w:rPr>
        <w:t>sub-transform</w:t>
      </w:r>
      <w:r w:rsidR="008C1230" w:rsidRPr="003C5F2D">
        <w:rPr>
          <w:rFonts w:ascii="Times New Roman" w:hAnsi="Times New Roman" w:cs="Times New Roman"/>
        </w:rPr>
        <w:t xml:space="preserve">.  </w:t>
      </w:r>
      <w:r w:rsidR="00087207" w:rsidRPr="003C5F2D">
        <w:rPr>
          <w:rFonts w:ascii="Times New Roman" w:hAnsi="Times New Roman" w:cs="Times New Roman"/>
        </w:rPr>
        <w:t xml:space="preserve"> OB takes a rule as input, and transforms that rule's body formula</w:t>
      </w:r>
      <w:r w:rsidR="000D19A5">
        <w:rPr>
          <w:rFonts w:ascii="Times New Roman" w:hAnsi="Times New Roman" w:cs="Times New Roman"/>
        </w:rPr>
        <w:t xml:space="preserve"> using </w:t>
      </w:r>
      <w:r w:rsidR="00851E21" w:rsidRPr="003C5F2D">
        <w:rPr>
          <w:rFonts w:ascii="Times New Roman" w:hAnsi="Times New Roman" w:cs="Times New Roman"/>
        </w:rPr>
        <w:t xml:space="preserve"> an extension </w:t>
      </w:r>
      <w:r w:rsidR="00357D1C" w:rsidRPr="003C5F2D">
        <w:rPr>
          <w:rFonts w:ascii="Times New Roman" w:hAnsi="Times New Roman" w:cs="Times New Roman"/>
        </w:rPr>
        <w:t xml:space="preserve">of the </w:t>
      </w:r>
      <w:r w:rsidR="00326293" w:rsidRPr="003C5F2D">
        <w:rPr>
          <w:rFonts w:ascii="Times New Roman" w:hAnsi="Times New Roman" w:cs="Times New Roman"/>
        </w:rPr>
        <w:t>Lloyd-Topor</w:t>
      </w:r>
      <w:r w:rsidR="00631045" w:rsidRPr="003C5F2D">
        <w:rPr>
          <w:rFonts w:ascii="Times New Roman" w:hAnsi="Times New Roman" w:cs="Times New Roman"/>
        </w:rPr>
        <w:t xml:space="preserve"> (LT)</w:t>
      </w:r>
      <w:r w:rsidR="00493724" w:rsidRPr="003C5F2D">
        <w:rPr>
          <w:rFonts w:ascii="Times New Roman" w:hAnsi="Times New Roman" w:cs="Times New Roman"/>
        </w:rPr>
        <w:t xml:space="preserve"> </w:t>
      </w:r>
      <w:r w:rsidR="00357D1C" w:rsidRPr="003C5F2D">
        <w:rPr>
          <w:rFonts w:ascii="Times New Roman" w:hAnsi="Times New Roman" w:cs="Times New Roman"/>
        </w:rPr>
        <w:t xml:space="preserve">transform </w:t>
      </w:r>
      <w:r w:rsidR="00851E21" w:rsidRPr="003C5F2D">
        <w:rPr>
          <w:rFonts w:ascii="Times New Roman" w:hAnsi="Times New Roman" w:cs="Times New Roman"/>
        </w:rPr>
        <w:t xml:space="preserve">that generalizes LT </w:t>
      </w:r>
      <w:r w:rsidR="008C1230" w:rsidRPr="003C5F2D">
        <w:rPr>
          <w:rFonts w:ascii="Times New Roman" w:hAnsi="Times New Roman" w:cs="Times New Roman"/>
        </w:rPr>
        <w:t>to</w:t>
      </w:r>
      <w:r w:rsidR="00326293" w:rsidRPr="003C5F2D">
        <w:rPr>
          <w:rFonts w:ascii="Times New Roman" w:hAnsi="Times New Roman" w:cs="Times New Roman"/>
        </w:rPr>
        <w:t xml:space="preserve"> </w:t>
      </w:r>
      <w:r w:rsidR="00851E21" w:rsidRPr="003C5F2D">
        <w:rPr>
          <w:rFonts w:ascii="Times New Roman" w:hAnsi="Times New Roman" w:cs="Times New Roman"/>
        </w:rPr>
        <w:t>treat</w:t>
      </w:r>
      <w:r w:rsidR="00326293" w:rsidRPr="003C5F2D">
        <w:rPr>
          <w:rFonts w:ascii="Times New Roman" w:hAnsi="Times New Roman" w:cs="Times New Roman"/>
        </w:rPr>
        <w:t xml:space="preserve"> </w:t>
      </w:r>
      <w:r w:rsidR="00326293" w:rsidRPr="000D19A5">
        <w:rPr>
          <w:rFonts w:ascii="Times New Roman" w:hAnsi="Times New Roman" w:cs="Times New Roman"/>
          <w:i/>
        </w:rPr>
        <w:t>neg</w:t>
      </w:r>
      <w:r w:rsidR="000D19A5">
        <w:rPr>
          <w:rFonts w:ascii="Times New Roman" w:hAnsi="Times New Roman" w:cs="Times New Roman"/>
          <w:i/>
        </w:rPr>
        <w:t xml:space="preserve"> </w:t>
      </w:r>
      <w:r w:rsidR="000D19A5">
        <w:rPr>
          <w:rFonts w:ascii="Times New Roman" w:hAnsi="Times New Roman" w:cs="Times New Roman"/>
        </w:rPr>
        <w:t xml:space="preserve"> as well as the common features provided by every Prolog engine, such as body-disjunction</w:t>
      </w:r>
      <w:r w:rsidR="00E058B9">
        <w:rPr>
          <w:rFonts w:ascii="Times New Roman" w:hAnsi="Times New Roman" w:cs="Times New Roman"/>
        </w:rPr>
        <w:t xml:space="preserve"> and naf_exists (available in XSB)</w:t>
      </w:r>
      <w:r w:rsidR="008941DE" w:rsidRPr="003C5F2D">
        <w:rPr>
          <w:rFonts w:ascii="Times New Roman" w:hAnsi="Times New Roman" w:cs="Times New Roman"/>
        </w:rPr>
        <w:t xml:space="preserve">.  </w:t>
      </w:r>
    </w:p>
    <w:p w:rsidR="007577D0" w:rsidRPr="003C5F2D" w:rsidRDefault="007577D0" w:rsidP="002E66AC">
      <w:pPr>
        <w:ind w:left="360"/>
        <w:rPr>
          <w:rFonts w:ascii="Times New Roman" w:hAnsi="Times New Roman" w:cs="Times New Roman"/>
        </w:rPr>
      </w:pPr>
    </w:p>
    <w:p w:rsidR="00994CBE" w:rsidRPr="003C5F2D" w:rsidRDefault="00E058B9">
      <w:pPr>
        <w:ind w:left="0" w:firstLine="0"/>
        <w:rPr>
          <w:rFonts w:ascii="Times New Roman" w:hAnsi="Times New Roman" w:cs="Times New Roman"/>
        </w:rPr>
      </w:pPr>
      <w:r>
        <w:rPr>
          <w:rFonts w:ascii="Times New Roman" w:hAnsi="Times New Roman" w:cs="Times New Roman"/>
        </w:rPr>
        <w:t>The</w:t>
      </w:r>
      <w:r w:rsidRPr="003C5F2D">
        <w:rPr>
          <w:rFonts w:ascii="Times New Roman" w:hAnsi="Times New Roman" w:cs="Times New Roman"/>
        </w:rPr>
        <w:t xml:space="preserve"> </w:t>
      </w:r>
      <w:r w:rsidR="00087207" w:rsidRPr="003C5F2D">
        <w:rPr>
          <w:rFonts w:ascii="Times New Roman" w:hAnsi="Times New Roman" w:cs="Times New Roman"/>
        </w:rPr>
        <w:t>OH and OB</w:t>
      </w:r>
      <w:r>
        <w:rPr>
          <w:rFonts w:ascii="Times New Roman" w:hAnsi="Times New Roman" w:cs="Times New Roman"/>
        </w:rPr>
        <w:t xml:space="preserve"> transforms</w:t>
      </w:r>
      <w:r w:rsidR="007577D0" w:rsidRPr="003C5F2D">
        <w:rPr>
          <w:rFonts w:ascii="Times New Roman" w:hAnsi="Times New Roman" w:cs="Times New Roman"/>
        </w:rPr>
        <w:t xml:space="preserve"> are </w:t>
      </w:r>
      <w:r>
        <w:rPr>
          <w:rFonts w:ascii="Times New Roman" w:hAnsi="Times New Roman" w:cs="Times New Roman"/>
        </w:rPr>
        <w:t>independent of each other and</w:t>
      </w:r>
      <w:r w:rsidR="00D63E50">
        <w:rPr>
          <w:rFonts w:ascii="Times New Roman" w:hAnsi="Times New Roman" w:cs="Times New Roman"/>
        </w:rPr>
        <w:t xml:space="preserve"> </w:t>
      </w:r>
      <w:r w:rsidR="00493724" w:rsidRPr="003C5F2D">
        <w:rPr>
          <w:rFonts w:ascii="Times New Roman" w:hAnsi="Times New Roman" w:cs="Times New Roman"/>
        </w:rPr>
        <w:t>can be applied</w:t>
      </w:r>
      <w:r w:rsidR="00627399" w:rsidRPr="003C5F2D">
        <w:rPr>
          <w:rFonts w:ascii="Times New Roman" w:hAnsi="Times New Roman" w:cs="Times New Roman"/>
        </w:rPr>
        <w:t xml:space="preserve"> in any order</w:t>
      </w:r>
      <w:r w:rsidR="007577D0" w:rsidRPr="003C5F2D">
        <w:rPr>
          <w:rFonts w:ascii="Times New Roman" w:hAnsi="Times New Roman" w:cs="Times New Roman"/>
        </w:rPr>
        <w:t xml:space="preserve">.  </w:t>
      </w:r>
      <w:r w:rsidR="00493724" w:rsidRPr="003C5F2D">
        <w:rPr>
          <w:rFonts w:ascii="Times New Roman" w:hAnsi="Times New Roman" w:cs="Times New Roman"/>
        </w:rPr>
        <w:t xml:space="preserve">  </w:t>
      </w:r>
      <w:r w:rsidR="000D19A5">
        <w:rPr>
          <w:rFonts w:ascii="Times New Roman" w:hAnsi="Times New Roman" w:cs="Times New Roman"/>
        </w:rPr>
        <w:t>However</w:t>
      </w:r>
      <w:r w:rsidR="00493724" w:rsidRPr="003C5F2D">
        <w:rPr>
          <w:rFonts w:ascii="Times New Roman" w:hAnsi="Times New Roman" w:cs="Times New Roman"/>
        </w:rPr>
        <w:t>,</w:t>
      </w:r>
      <w:r w:rsidR="000D19A5">
        <w:rPr>
          <w:rFonts w:ascii="Times New Roman" w:hAnsi="Times New Roman" w:cs="Times New Roman"/>
        </w:rPr>
        <w:t xml:space="preserve"> the most straightforward way is to first apply OH, then </w:t>
      </w:r>
      <w:r w:rsidR="00D63E50">
        <w:rPr>
          <w:rFonts w:ascii="Times New Roman" w:hAnsi="Times New Roman" w:cs="Times New Roman"/>
        </w:rPr>
        <w:t xml:space="preserve">for each rule resulting from OH </w:t>
      </w:r>
      <w:r w:rsidR="000D19A5">
        <w:rPr>
          <w:rFonts w:ascii="Times New Roman" w:hAnsi="Times New Roman" w:cs="Times New Roman"/>
        </w:rPr>
        <w:t>combine</w:t>
      </w:r>
      <w:r w:rsidR="00D63E50">
        <w:rPr>
          <w:rFonts w:ascii="Times New Roman" w:hAnsi="Times New Roman" w:cs="Times New Roman"/>
        </w:rPr>
        <w:t xml:space="preserve"> its body  (the "cranial body", a.k.a. "</w:t>
      </w:r>
      <w:r w:rsidR="000D19A5">
        <w:rPr>
          <w:rFonts w:ascii="Times New Roman" w:hAnsi="Times New Roman" w:cs="Times New Roman"/>
        </w:rPr>
        <w:t>head-to-body residue</w:t>
      </w:r>
      <w:r w:rsidR="00D63E50">
        <w:rPr>
          <w:rFonts w:ascii="Times New Roman" w:hAnsi="Times New Roman" w:cs="Times New Roman"/>
        </w:rPr>
        <w:t xml:space="preserve">") </w:t>
      </w:r>
      <w:r w:rsidR="000D19A5">
        <w:rPr>
          <w:rFonts w:ascii="Times New Roman" w:hAnsi="Times New Roman" w:cs="Times New Roman"/>
        </w:rPr>
        <w:t xml:space="preserve">with the </w:t>
      </w:r>
      <w:r w:rsidR="00174A35">
        <w:rPr>
          <w:rFonts w:ascii="Times New Roman" w:hAnsi="Times New Roman" w:cs="Times New Roman"/>
        </w:rPr>
        <w:t xml:space="preserve">input </w:t>
      </w:r>
      <w:r w:rsidR="000D19A5">
        <w:rPr>
          <w:rFonts w:ascii="Times New Roman" w:hAnsi="Times New Roman" w:cs="Times New Roman"/>
        </w:rPr>
        <w:t>rule</w:t>
      </w:r>
      <w:r w:rsidR="00174A35">
        <w:rPr>
          <w:rFonts w:ascii="Times New Roman" w:hAnsi="Times New Roman" w:cs="Times New Roman"/>
        </w:rPr>
        <w:t>’s</w:t>
      </w:r>
      <w:r w:rsidR="000D19A5">
        <w:rPr>
          <w:rFonts w:ascii="Times New Roman" w:hAnsi="Times New Roman" w:cs="Times New Roman"/>
        </w:rPr>
        <w:t xml:space="preserve"> </w:t>
      </w:r>
      <w:r w:rsidR="00D63E50">
        <w:rPr>
          <w:rFonts w:ascii="Times New Roman" w:hAnsi="Times New Roman" w:cs="Times New Roman"/>
        </w:rPr>
        <w:t xml:space="preserve">(original) </w:t>
      </w:r>
      <w:r w:rsidR="000D19A5">
        <w:rPr>
          <w:rFonts w:ascii="Times New Roman" w:hAnsi="Times New Roman" w:cs="Times New Roman"/>
        </w:rPr>
        <w:t>body</w:t>
      </w:r>
      <w:r w:rsidR="00D63E50">
        <w:rPr>
          <w:rFonts w:ascii="Times New Roman" w:hAnsi="Times New Roman" w:cs="Times New Roman"/>
        </w:rPr>
        <w:t>,</w:t>
      </w:r>
      <w:r w:rsidR="000D19A5">
        <w:rPr>
          <w:rFonts w:ascii="Times New Roman" w:hAnsi="Times New Roman" w:cs="Times New Roman"/>
        </w:rPr>
        <w:t xml:space="preserve"> and then apply OB to th</w:t>
      </w:r>
      <w:r w:rsidR="00D63E50">
        <w:rPr>
          <w:rFonts w:ascii="Times New Roman" w:hAnsi="Times New Roman" w:cs="Times New Roman"/>
        </w:rPr>
        <w:t xml:space="preserve">at combined body.  </w:t>
      </w:r>
      <w:r w:rsidR="00493724" w:rsidRPr="003C5F2D">
        <w:rPr>
          <w:rFonts w:ascii="Times New Roman" w:hAnsi="Times New Roman" w:cs="Times New Roman"/>
        </w:rPr>
        <w:t xml:space="preserve"> </w:t>
      </w:r>
    </w:p>
    <w:p w:rsidR="00994CBE" w:rsidRPr="003C5F2D" w:rsidRDefault="00994CBE">
      <w:pPr>
        <w:ind w:left="0" w:firstLine="0"/>
        <w:rPr>
          <w:rFonts w:ascii="Times New Roman" w:hAnsi="Times New Roman" w:cs="Times New Roman"/>
        </w:rPr>
      </w:pPr>
    </w:p>
    <w:p w:rsidR="00994CBE" w:rsidRPr="003C5F2D" w:rsidRDefault="0070551C">
      <w:pPr>
        <w:pStyle w:val="PlainText"/>
        <w:rPr>
          <w:rFonts w:ascii="Times New Roman" w:hAnsi="Times New Roman" w:cs="Times New Roman"/>
          <w:sz w:val="22"/>
          <w:szCs w:val="22"/>
          <w:highlight w:val="yellow"/>
        </w:rPr>
      </w:pPr>
      <w:r w:rsidRPr="003C5F2D">
        <w:rPr>
          <w:rFonts w:ascii="Times New Roman" w:hAnsi="Times New Roman" w:cs="Times New Roman"/>
          <w:b/>
          <w:sz w:val="22"/>
          <w:szCs w:val="22"/>
          <w:highlight w:val="yellow"/>
        </w:rPr>
        <w:t>***TODO</w:t>
      </w:r>
      <w:r w:rsidR="001228D4" w:rsidRPr="003C5F2D">
        <w:rPr>
          <w:rFonts w:ascii="Times New Roman" w:hAnsi="Times New Roman" w:cs="Times New Roman"/>
          <w:sz w:val="22"/>
          <w:szCs w:val="22"/>
          <w:highlight w:val="yellow"/>
        </w:rPr>
        <w:t xml:space="preserve">:  </w:t>
      </w:r>
    </w:p>
    <w:p w:rsidR="00621F77" w:rsidRPr="003C5F2D" w:rsidRDefault="00BB693F" w:rsidP="001228D4">
      <w:pPr>
        <w:pStyle w:val="PlainText"/>
        <w:rPr>
          <w:rFonts w:ascii="Times New Roman" w:hAnsi="Times New Roman" w:cs="Times New Roman"/>
          <w:sz w:val="22"/>
          <w:szCs w:val="22"/>
          <w:highlight w:val="yellow"/>
        </w:rPr>
      </w:pPr>
      <w:r>
        <w:rPr>
          <w:rFonts w:ascii="Times New Roman" w:hAnsi="Times New Roman" w:cs="Times New Roman"/>
          <w:sz w:val="22"/>
          <w:szCs w:val="22"/>
          <w:highlight w:val="yellow"/>
        </w:rPr>
        <w:t>with respect to</w:t>
      </w:r>
      <w:r w:rsidR="00621F77" w:rsidRPr="003C5F2D">
        <w:rPr>
          <w:rFonts w:ascii="Times New Roman" w:hAnsi="Times New Roman" w:cs="Times New Roman"/>
          <w:sz w:val="22"/>
          <w:szCs w:val="22"/>
          <w:highlight w:val="yellow"/>
        </w:rPr>
        <w:t xml:space="preserve"> </w:t>
      </w:r>
      <w:r w:rsidR="00802EB2" w:rsidRPr="003C5F2D">
        <w:rPr>
          <w:rFonts w:ascii="Times New Roman" w:hAnsi="Times New Roman" w:cs="Times New Roman"/>
          <w:sz w:val="22"/>
          <w:szCs w:val="22"/>
          <w:highlight w:val="yellow"/>
        </w:rPr>
        <w:t>when in OT</w:t>
      </w:r>
      <w:r w:rsidR="00621F77" w:rsidRPr="003C5F2D">
        <w:rPr>
          <w:rFonts w:ascii="Times New Roman" w:hAnsi="Times New Roman" w:cs="Times New Roman"/>
          <w:sz w:val="22"/>
          <w:szCs w:val="22"/>
          <w:highlight w:val="yellow"/>
        </w:rPr>
        <w:t xml:space="preserve"> one avoids doing </w:t>
      </w:r>
      <w:r w:rsidR="00357D1C" w:rsidRPr="003C5F2D">
        <w:rPr>
          <w:rFonts w:ascii="Times New Roman" w:hAnsi="Times New Roman" w:cs="Times New Roman"/>
          <w:sz w:val="22"/>
          <w:szCs w:val="22"/>
          <w:highlight w:val="yellow"/>
        </w:rPr>
        <w:t>LTM</w:t>
      </w:r>
      <w:r w:rsidR="002023DF">
        <w:rPr>
          <w:rFonts w:ascii="Times New Roman" w:hAnsi="Times New Roman" w:cs="Times New Roman"/>
          <w:sz w:val="22"/>
          <w:szCs w:val="22"/>
          <w:highlight w:val="yellow"/>
        </w:rPr>
        <w:t xml:space="preserve"> (LTM transforms from NF1 to NF2)</w:t>
      </w:r>
      <w:r w:rsidR="00621F77" w:rsidRPr="003C5F2D">
        <w:rPr>
          <w:rFonts w:ascii="Times New Roman" w:hAnsi="Times New Roman" w:cs="Times New Roman"/>
          <w:sz w:val="22"/>
          <w:szCs w:val="22"/>
          <w:highlight w:val="yellow"/>
        </w:rPr>
        <w:t xml:space="preserve">:  </w:t>
      </w:r>
    </w:p>
    <w:p w:rsidR="001228D4" w:rsidRPr="003C5F2D" w:rsidRDefault="00621F77" w:rsidP="001228D4">
      <w:pPr>
        <w:pStyle w:val="PlainText"/>
        <w:rPr>
          <w:rFonts w:ascii="Times New Roman" w:hAnsi="Times New Roman" w:cs="Times New Roman"/>
          <w:sz w:val="22"/>
          <w:szCs w:val="22"/>
          <w:highlight w:val="yellow"/>
        </w:rPr>
      </w:pPr>
      <w:r w:rsidRPr="003C5F2D">
        <w:rPr>
          <w:rFonts w:ascii="Times New Roman" w:hAnsi="Times New Roman" w:cs="Times New Roman"/>
          <w:sz w:val="22"/>
          <w:szCs w:val="22"/>
          <w:highlight w:val="yellow"/>
        </w:rPr>
        <w:t>R</w:t>
      </w:r>
      <w:r w:rsidR="001228D4" w:rsidRPr="003C5F2D">
        <w:rPr>
          <w:rFonts w:ascii="Times New Roman" w:hAnsi="Times New Roman" w:cs="Times New Roman"/>
          <w:sz w:val="22"/>
          <w:szCs w:val="22"/>
          <w:highlight w:val="yellow"/>
        </w:rPr>
        <w:t>evisit some related matters for def</w:t>
      </w:r>
      <w:r w:rsidRPr="003C5F2D">
        <w:rPr>
          <w:rFonts w:ascii="Times New Roman" w:hAnsi="Times New Roman" w:cs="Times New Roman"/>
          <w:sz w:val="22"/>
          <w:szCs w:val="22"/>
          <w:highlight w:val="yellow"/>
        </w:rPr>
        <w:t xml:space="preserve">easibility and </w:t>
      </w:r>
      <w:r w:rsidR="001228D4" w:rsidRPr="003C5F2D">
        <w:rPr>
          <w:rFonts w:ascii="Times New Roman" w:hAnsi="Times New Roman" w:cs="Times New Roman"/>
          <w:sz w:val="22"/>
          <w:szCs w:val="22"/>
          <w:highlight w:val="yellow"/>
        </w:rPr>
        <w:t>justification:</w:t>
      </w:r>
    </w:p>
    <w:p w:rsidR="00675FF0" w:rsidRPr="003C5F2D" w:rsidRDefault="002023DF" w:rsidP="001228D4">
      <w:pPr>
        <w:pStyle w:val="PlainText"/>
        <w:ind w:left="720"/>
        <w:rPr>
          <w:rFonts w:ascii="Times New Roman" w:hAnsi="Times New Roman" w:cs="Times New Roman"/>
          <w:sz w:val="22"/>
          <w:szCs w:val="22"/>
          <w:highlight w:val="yellow"/>
        </w:rPr>
      </w:pPr>
      <w:r>
        <w:rPr>
          <w:rFonts w:ascii="Times New Roman" w:hAnsi="Times New Roman" w:cs="Times New Roman"/>
          <w:sz w:val="22"/>
          <w:szCs w:val="22"/>
          <w:highlight w:val="yellow"/>
        </w:rPr>
        <w:t>1.</w:t>
      </w:r>
      <w:r w:rsidR="001228D4" w:rsidRPr="003C5F2D">
        <w:rPr>
          <w:rFonts w:ascii="Times New Roman" w:hAnsi="Times New Roman" w:cs="Times New Roman"/>
          <w:sz w:val="22"/>
          <w:szCs w:val="22"/>
          <w:highlight w:val="yellow"/>
        </w:rPr>
        <w:t xml:space="preserve"> we probably need to modify the ATCO defeasibility argumentation theory:  to use the more general notion of refutable </w:t>
      </w:r>
      <w:r>
        <w:rPr>
          <w:rFonts w:ascii="Times New Roman" w:hAnsi="Times New Roman" w:cs="Times New Roman"/>
          <w:sz w:val="22"/>
          <w:szCs w:val="22"/>
          <w:highlight w:val="yellow"/>
        </w:rPr>
        <w:t xml:space="preserve">body </w:t>
      </w:r>
      <w:r w:rsidR="001228D4" w:rsidRPr="003C5F2D">
        <w:rPr>
          <w:rFonts w:ascii="Times New Roman" w:hAnsi="Times New Roman" w:cs="Times New Roman"/>
          <w:sz w:val="22"/>
          <w:szCs w:val="22"/>
          <w:highlight w:val="yellow"/>
        </w:rPr>
        <w:t xml:space="preserve">formula </w:t>
      </w:r>
      <w:r>
        <w:rPr>
          <w:rFonts w:ascii="Times New Roman" w:hAnsi="Times New Roman" w:cs="Times New Roman"/>
          <w:sz w:val="22"/>
          <w:szCs w:val="22"/>
          <w:highlight w:val="yellow"/>
        </w:rPr>
        <w:t>(rather than literal)</w:t>
      </w:r>
      <w:r w:rsidR="001228D4" w:rsidRPr="003C5F2D">
        <w:rPr>
          <w:rFonts w:ascii="Times New Roman" w:hAnsi="Times New Roman" w:cs="Times New Roman"/>
          <w:sz w:val="22"/>
          <w:szCs w:val="22"/>
          <w:highlight w:val="yellow"/>
        </w:rPr>
        <w:t xml:space="preserve">, and particularly to modify the part </w:t>
      </w:r>
      <w:r w:rsidR="007F05DC" w:rsidRPr="003C5F2D">
        <w:rPr>
          <w:rFonts w:ascii="Times New Roman" w:hAnsi="Times New Roman" w:cs="Times New Roman"/>
          <w:sz w:val="22"/>
          <w:szCs w:val="22"/>
          <w:highlight w:val="yellow"/>
        </w:rPr>
        <w:t xml:space="preserve">of ATCO2 that treats </w:t>
      </w:r>
      <w:r w:rsidR="001228D4" w:rsidRPr="003C5F2D">
        <w:rPr>
          <w:rFonts w:ascii="Times New Roman" w:hAnsi="Times New Roman" w:cs="Times New Roman"/>
          <w:sz w:val="22"/>
          <w:szCs w:val="22"/>
          <w:highlight w:val="yellow"/>
        </w:rPr>
        <w:t>naf'd macro-predicate literals.</w:t>
      </w:r>
      <w:r w:rsidR="0070551C" w:rsidRPr="003C5F2D">
        <w:rPr>
          <w:rFonts w:ascii="Times New Roman" w:hAnsi="Times New Roman" w:cs="Times New Roman"/>
          <w:sz w:val="22"/>
          <w:szCs w:val="22"/>
          <w:highlight w:val="yellow"/>
        </w:rPr>
        <w:t xml:space="preserve">   </w:t>
      </w:r>
    </w:p>
    <w:p w:rsidR="001228D4" w:rsidRPr="003C5F2D" w:rsidRDefault="002023DF" w:rsidP="00F24CCF">
      <w:pPr>
        <w:pStyle w:val="PlainText"/>
        <w:ind w:left="720"/>
        <w:rPr>
          <w:rFonts w:ascii="Times New Roman" w:hAnsi="Times New Roman" w:cs="Times New Roman"/>
        </w:rPr>
      </w:pPr>
      <w:r>
        <w:rPr>
          <w:rFonts w:ascii="Times New Roman" w:hAnsi="Times New Roman" w:cs="Times New Roman"/>
          <w:sz w:val="22"/>
          <w:szCs w:val="22"/>
          <w:highlight w:val="yellow"/>
        </w:rPr>
        <w:t>2.</w:t>
      </w:r>
      <w:r w:rsidR="0070551C" w:rsidRPr="003C5F2D">
        <w:rPr>
          <w:rFonts w:ascii="Times New Roman" w:hAnsi="Times New Roman" w:cs="Times New Roman"/>
          <w:sz w:val="22"/>
          <w:szCs w:val="22"/>
          <w:highlight w:val="yellow"/>
        </w:rPr>
        <w:t xml:space="preserve"> In the justification graph (JG), we can view various </w:t>
      </w:r>
      <w:r>
        <w:rPr>
          <w:rFonts w:ascii="Times New Roman" w:hAnsi="Times New Roman" w:cs="Times New Roman"/>
          <w:sz w:val="22"/>
          <w:szCs w:val="22"/>
          <w:highlight w:val="yellow"/>
        </w:rPr>
        <w:t>(</w:t>
      </w:r>
      <w:r w:rsidR="0070551C" w:rsidRPr="003C5F2D">
        <w:rPr>
          <w:rFonts w:ascii="Times New Roman" w:hAnsi="Times New Roman" w:cs="Times New Roman"/>
          <w:sz w:val="22"/>
          <w:szCs w:val="22"/>
          <w:highlight w:val="yellow"/>
        </w:rPr>
        <w:t>non-literal</w:t>
      </w:r>
      <w:r>
        <w:rPr>
          <w:rFonts w:ascii="Times New Roman" w:hAnsi="Times New Roman" w:cs="Times New Roman"/>
          <w:sz w:val="22"/>
          <w:szCs w:val="22"/>
          <w:highlight w:val="yellow"/>
        </w:rPr>
        <w:t>)</w:t>
      </w:r>
      <w:r w:rsidR="0070551C" w:rsidRPr="003C5F2D">
        <w:rPr>
          <w:rFonts w:ascii="Times New Roman" w:hAnsi="Times New Roman" w:cs="Times New Roman"/>
          <w:sz w:val="22"/>
          <w:szCs w:val="22"/>
          <w:highlight w:val="yellow"/>
        </w:rPr>
        <w:t xml:space="preserve"> body </w:t>
      </w:r>
      <w:r>
        <w:rPr>
          <w:rFonts w:ascii="Times New Roman" w:hAnsi="Times New Roman" w:cs="Times New Roman"/>
          <w:sz w:val="22"/>
          <w:szCs w:val="22"/>
          <w:highlight w:val="yellow"/>
        </w:rPr>
        <w:t>(sub-)</w:t>
      </w:r>
      <w:r w:rsidR="0070551C" w:rsidRPr="003C5F2D">
        <w:rPr>
          <w:rFonts w:ascii="Times New Roman" w:hAnsi="Times New Roman" w:cs="Times New Roman"/>
          <w:sz w:val="22"/>
          <w:szCs w:val="22"/>
          <w:highlight w:val="yellow"/>
        </w:rPr>
        <w:t xml:space="preserve">formulas as "virtual nodes" that correspond </w:t>
      </w:r>
      <w:r w:rsidR="00621F77" w:rsidRPr="003C5F2D">
        <w:rPr>
          <w:rFonts w:ascii="Times New Roman" w:hAnsi="Times New Roman" w:cs="Times New Roman"/>
          <w:sz w:val="22"/>
          <w:szCs w:val="22"/>
          <w:highlight w:val="yellow"/>
        </w:rPr>
        <w:t xml:space="preserve">implicitly </w:t>
      </w:r>
      <w:r w:rsidR="0070551C" w:rsidRPr="003C5F2D">
        <w:rPr>
          <w:rFonts w:ascii="Times New Roman" w:hAnsi="Times New Roman" w:cs="Times New Roman"/>
          <w:sz w:val="22"/>
          <w:szCs w:val="22"/>
          <w:highlight w:val="yellow"/>
        </w:rPr>
        <w:t xml:space="preserve">to macro literal formulas in </w:t>
      </w:r>
      <w:r w:rsidR="00357D1C" w:rsidRPr="003C5F2D">
        <w:rPr>
          <w:rFonts w:ascii="Times New Roman" w:hAnsi="Times New Roman" w:cs="Times New Roman"/>
          <w:sz w:val="22"/>
          <w:szCs w:val="22"/>
          <w:highlight w:val="yellow"/>
        </w:rPr>
        <w:t>LTM</w:t>
      </w:r>
      <w:r w:rsidR="0070551C" w:rsidRPr="003C5F2D">
        <w:rPr>
          <w:rFonts w:ascii="Times New Roman" w:hAnsi="Times New Roman" w:cs="Times New Roman"/>
          <w:sz w:val="22"/>
          <w:szCs w:val="22"/>
          <w:highlight w:val="yellow"/>
        </w:rPr>
        <w:t>.  Then, as a meta-default, we can hide those virtual nodes when presenting the JG.</w:t>
      </w:r>
      <w:r w:rsidR="00F24CCF" w:rsidRPr="003C5F2D" w:rsidDel="00F24CCF">
        <w:rPr>
          <w:rFonts w:ascii="Times New Roman" w:hAnsi="Times New Roman" w:cs="Times New Roman"/>
          <w:sz w:val="22"/>
          <w:szCs w:val="22"/>
        </w:rPr>
        <w:t xml:space="preserve"> </w:t>
      </w:r>
    </w:p>
    <w:p w:rsidR="002001CE" w:rsidRPr="003C5F2D" w:rsidRDefault="002001CE" w:rsidP="00F24CCF">
      <w:pPr>
        <w:pStyle w:val="PlainText"/>
        <w:ind w:left="720"/>
        <w:rPr>
          <w:rFonts w:ascii="Times New Roman" w:hAnsi="Times New Roman" w:cs="Times New Roman"/>
        </w:rPr>
      </w:pPr>
    </w:p>
    <w:p w:rsidR="0004151F" w:rsidRPr="00C508B1" w:rsidRDefault="0041317F" w:rsidP="002E66AC">
      <w:pPr>
        <w:ind w:left="360"/>
        <w:rPr>
          <w:rFonts w:ascii="Times New Roman" w:hAnsi="Times New Roman" w:cs="Times New Roman"/>
          <w:b/>
          <w:u w:val="single"/>
        </w:rPr>
      </w:pPr>
      <w:r w:rsidRPr="0041317F">
        <w:rPr>
          <w:rFonts w:ascii="Times New Roman" w:hAnsi="Times New Roman" w:cs="Times New Roman"/>
          <w:b/>
          <w:u w:val="single"/>
        </w:rPr>
        <w:t>3. Preliminaries</w:t>
      </w:r>
    </w:p>
    <w:p w:rsidR="0004151F" w:rsidRPr="003C5F2D" w:rsidRDefault="0004151F" w:rsidP="002E66AC">
      <w:pPr>
        <w:ind w:left="360"/>
        <w:rPr>
          <w:rFonts w:ascii="Times New Roman" w:hAnsi="Times New Roman" w:cs="Times New Roman"/>
          <w:u w:val="single"/>
        </w:rPr>
      </w:pPr>
    </w:p>
    <w:p w:rsidR="00994CBE" w:rsidRPr="003C5F2D" w:rsidRDefault="00713CBE">
      <w:pPr>
        <w:ind w:left="0" w:firstLine="0"/>
        <w:rPr>
          <w:rFonts w:ascii="Times New Roman" w:hAnsi="Times New Roman" w:cs="Times New Roman"/>
          <w:u w:val="single"/>
        </w:rPr>
      </w:pPr>
      <w:r w:rsidRPr="003C5F2D">
        <w:rPr>
          <w:rFonts w:ascii="Times New Roman" w:hAnsi="Times New Roman" w:cs="Times New Roman"/>
          <w:u w:val="single"/>
        </w:rPr>
        <w:t>A. General Terminology</w:t>
      </w:r>
    </w:p>
    <w:p w:rsidR="00713CBE" w:rsidRPr="003C5F2D" w:rsidRDefault="00713CBE" w:rsidP="00713CBE">
      <w:pPr>
        <w:ind w:left="0" w:firstLine="0"/>
        <w:rPr>
          <w:rFonts w:ascii="Times New Roman" w:hAnsi="Times New Roman" w:cs="Times New Roman"/>
        </w:rPr>
      </w:pPr>
    </w:p>
    <w:p w:rsidR="00713CBE" w:rsidRPr="003C5F2D" w:rsidRDefault="009724F3" w:rsidP="00713CBE">
      <w:pPr>
        <w:ind w:left="0" w:firstLine="0"/>
        <w:rPr>
          <w:rFonts w:ascii="Times New Roman" w:hAnsi="Times New Roman" w:cs="Times New Roman"/>
        </w:rPr>
      </w:pPr>
      <w:r w:rsidRPr="00D15CCD">
        <w:rPr>
          <w:rFonts w:ascii="Times New Roman" w:hAnsi="Times New Roman" w:cs="Times New Roman"/>
          <w:i/>
        </w:rPr>
        <w:t>strong literal</w:t>
      </w:r>
      <w:r>
        <w:rPr>
          <w:rFonts w:ascii="Times New Roman" w:hAnsi="Times New Roman" w:cs="Times New Roman"/>
        </w:rPr>
        <w:t xml:space="preserve">:   atomic formula or </w:t>
      </w:r>
      <w:r w:rsidRPr="00E664D3">
        <w:rPr>
          <w:rFonts w:ascii="Times New Roman" w:hAnsi="Times New Roman" w:cs="Times New Roman"/>
          <w:i/>
        </w:rPr>
        <w:t>neg</w:t>
      </w:r>
      <w:r>
        <w:rPr>
          <w:rFonts w:ascii="Times New Roman" w:hAnsi="Times New Roman" w:cs="Times New Roman"/>
        </w:rPr>
        <w:t xml:space="preserve"> of atomic formula.</w:t>
      </w:r>
    </w:p>
    <w:p w:rsidR="00713CBE" w:rsidRDefault="00713CBE" w:rsidP="00713CBE">
      <w:pPr>
        <w:ind w:left="0" w:firstLine="0"/>
        <w:rPr>
          <w:rFonts w:ascii="Times New Roman" w:hAnsi="Times New Roman" w:cs="Times New Roman"/>
        </w:rPr>
      </w:pPr>
      <w:r w:rsidRPr="00D15CCD">
        <w:rPr>
          <w:rFonts w:ascii="Times New Roman" w:hAnsi="Times New Roman" w:cs="Times New Roman"/>
          <w:i/>
        </w:rPr>
        <w:t>fact</w:t>
      </w:r>
      <w:r w:rsidR="00D15CCD">
        <w:rPr>
          <w:rFonts w:ascii="Times New Roman" w:hAnsi="Times New Roman" w:cs="Times New Roman"/>
        </w:rPr>
        <w:t xml:space="preserve">: </w:t>
      </w:r>
      <w:r w:rsidRPr="003C5F2D">
        <w:rPr>
          <w:rFonts w:ascii="Times New Roman" w:hAnsi="Times New Roman" w:cs="Times New Roman"/>
        </w:rPr>
        <w:t xml:space="preserve"> a rule that has an empty body and </w:t>
      </w:r>
      <w:r w:rsidR="009724F3">
        <w:rPr>
          <w:rFonts w:ascii="Times New Roman" w:hAnsi="Times New Roman" w:cs="Times New Roman"/>
        </w:rPr>
        <w:t>a strong literal</w:t>
      </w:r>
      <w:r w:rsidRPr="003C5F2D">
        <w:rPr>
          <w:rFonts w:ascii="Times New Roman" w:hAnsi="Times New Roman" w:cs="Times New Roman"/>
        </w:rPr>
        <w:t xml:space="preserve"> as head.  </w:t>
      </w:r>
    </w:p>
    <w:p w:rsidR="00713CBE" w:rsidRPr="003C5F2D" w:rsidRDefault="00713CBE" w:rsidP="00713CBE">
      <w:pPr>
        <w:ind w:left="0" w:firstLine="0"/>
        <w:rPr>
          <w:rFonts w:ascii="Times New Roman" w:hAnsi="Times New Roman" w:cs="Times New Roman"/>
        </w:rPr>
      </w:pPr>
    </w:p>
    <w:p w:rsidR="00994CBE" w:rsidRPr="003C5F2D" w:rsidRDefault="00B4762C">
      <w:pPr>
        <w:ind w:left="0" w:firstLine="0"/>
        <w:rPr>
          <w:rFonts w:ascii="Times New Roman" w:hAnsi="Times New Roman" w:cs="Times New Roman"/>
        </w:rPr>
      </w:pPr>
      <w:r>
        <w:rPr>
          <w:rFonts w:ascii="Times New Roman" w:hAnsi="Times New Roman" w:cs="Times New Roman"/>
          <w:u w:val="single"/>
        </w:rPr>
        <w:t>B</w:t>
      </w:r>
      <w:r w:rsidR="00B273E1" w:rsidRPr="003C5F2D">
        <w:rPr>
          <w:rFonts w:ascii="Times New Roman" w:hAnsi="Times New Roman" w:cs="Times New Roman"/>
          <w:u w:val="single"/>
        </w:rPr>
        <w:t>. Target Form:  Definitions and Terminology</w:t>
      </w:r>
    </w:p>
    <w:p w:rsidR="00B273E1" w:rsidRPr="003C5F2D" w:rsidRDefault="00B273E1" w:rsidP="00B273E1">
      <w:pPr>
        <w:ind w:left="360"/>
        <w:rPr>
          <w:rFonts w:ascii="Times New Roman" w:hAnsi="Times New Roman" w:cs="Times New Roman"/>
        </w:rPr>
      </w:pPr>
    </w:p>
    <w:p w:rsidR="00994CBE" w:rsidRPr="003C5F2D" w:rsidRDefault="00B273E1">
      <w:pPr>
        <w:ind w:left="0" w:firstLine="0"/>
        <w:rPr>
          <w:rFonts w:ascii="Times New Roman" w:hAnsi="Times New Roman" w:cs="Times New Roman"/>
        </w:rPr>
      </w:pPr>
      <w:r w:rsidRPr="003C5F2D">
        <w:rPr>
          <w:rFonts w:ascii="Times New Roman" w:hAnsi="Times New Roman" w:cs="Times New Roman"/>
        </w:rPr>
        <w:t xml:space="preserve">In </w:t>
      </w:r>
      <w:r w:rsidR="00A470B6">
        <w:rPr>
          <w:rFonts w:ascii="Times New Roman" w:hAnsi="Times New Roman" w:cs="Times New Roman"/>
        </w:rPr>
        <w:t>the First Normal Form</w:t>
      </w:r>
      <w:r w:rsidRPr="003C5F2D">
        <w:rPr>
          <w:rFonts w:ascii="Times New Roman" w:hAnsi="Times New Roman" w:cs="Times New Roman"/>
        </w:rPr>
        <w:t xml:space="preserve"> </w:t>
      </w:r>
      <w:r w:rsidR="00A470B6">
        <w:rPr>
          <w:rFonts w:ascii="Times New Roman" w:hAnsi="Times New Roman" w:cs="Times New Roman"/>
        </w:rPr>
        <w:t xml:space="preserve"> (NF1)</w:t>
      </w:r>
      <w:r w:rsidRPr="003C5F2D">
        <w:rPr>
          <w:rFonts w:ascii="Times New Roman" w:hAnsi="Times New Roman" w:cs="Times New Roman"/>
        </w:rPr>
        <w:t>, the head is a single strong literal, but the body is a formula built up out of (strong</w:t>
      </w:r>
      <w:r w:rsidRPr="00EC09AA">
        <w:rPr>
          <w:rFonts w:ascii="Times New Roman" w:hAnsi="Times New Roman" w:cs="Times New Roman"/>
          <w:color w:val="FF0000"/>
        </w:rPr>
        <w:t>)</w:t>
      </w:r>
      <w:r w:rsidRPr="003C5F2D">
        <w:rPr>
          <w:rFonts w:ascii="Times New Roman" w:hAnsi="Times New Roman" w:cs="Times New Roman"/>
        </w:rPr>
        <w:t xml:space="preserve"> literals in which </w:t>
      </w:r>
      <w:r w:rsidR="00FA43AF" w:rsidRPr="003C5F2D">
        <w:rPr>
          <w:rFonts w:ascii="Times New Roman" w:hAnsi="Times New Roman" w:cs="Times New Roman"/>
        </w:rPr>
        <w:t xml:space="preserve">{ </w:t>
      </w:r>
      <w:r w:rsidR="00FA43AF" w:rsidRPr="003C5F2D">
        <w:rPr>
          <w:rFonts w:ascii="Times New Roman" w:hAnsi="Times New Roman" w:cs="Times New Roman"/>
          <w:i/>
        </w:rPr>
        <w:t>and, or, naf</w:t>
      </w:r>
      <w:r w:rsidR="00FA43AF" w:rsidRPr="003C5F2D">
        <w:rPr>
          <w:rFonts w:ascii="Times New Roman" w:hAnsi="Times New Roman" w:cs="Times New Roman"/>
        </w:rPr>
        <w:t xml:space="preserve">, </w:t>
      </w:r>
      <w:r w:rsidR="00FA43AF" w:rsidRPr="003C5F2D">
        <w:rPr>
          <w:rFonts w:ascii="Times New Roman" w:hAnsi="Times New Roman" w:cs="Times New Roman"/>
          <w:i/>
        </w:rPr>
        <w:t>exist</w:t>
      </w:r>
      <w:r w:rsidR="00FA43AF" w:rsidRPr="003C5F2D">
        <w:rPr>
          <w:rFonts w:ascii="Times New Roman" w:hAnsi="Times New Roman" w:cs="Times New Roman"/>
        </w:rPr>
        <w:t xml:space="preserve"> }</w:t>
      </w:r>
      <w:r w:rsidR="004A73A5">
        <w:rPr>
          <w:rFonts w:ascii="Times New Roman" w:hAnsi="Times New Roman" w:cs="Times New Roman"/>
        </w:rPr>
        <w:t xml:space="preserve"> (but not forall)</w:t>
      </w:r>
      <w:r w:rsidR="00FA43AF" w:rsidRPr="003C5F2D">
        <w:rPr>
          <w:rFonts w:ascii="Times New Roman" w:hAnsi="Times New Roman" w:cs="Times New Roman"/>
        </w:rPr>
        <w:t xml:space="preserve"> can appear freely nested,</w:t>
      </w:r>
      <w:r w:rsidRPr="003C5F2D">
        <w:rPr>
          <w:rFonts w:ascii="Times New Roman" w:hAnsi="Times New Roman" w:cs="Times New Roman"/>
        </w:rPr>
        <w:t xml:space="preserve"> </w:t>
      </w:r>
      <w:r w:rsidR="00FA43AF" w:rsidRPr="003C5F2D">
        <w:rPr>
          <w:rFonts w:ascii="Times New Roman" w:hAnsi="Times New Roman" w:cs="Times New Roman"/>
        </w:rPr>
        <w:t>exce</w:t>
      </w:r>
      <w:r w:rsidR="006C1ABC" w:rsidRPr="003C5F2D">
        <w:rPr>
          <w:rFonts w:ascii="Times New Roman" w:hAnsi="Times New Roman" w:cs="Times New Roman"/>
        </w:rPr>
        <w:t>pt for the following restriction</w:t>
      </w:r>
      <w:r w:rsidR="00FA43AF" w:rsidRPr="003C5F2D">
        <w:rPr>
          <w:rFonts w:ascii="Times New Roman" w:hAnsi="Times New Roman" w:cs="Times New Roman"/>
        </w:rPr>
        <w:t>s</w:t>
      </w:r>
      <w:r w:rsidR="006C1ABC" w:rsidRPr="003C5F2D">
        <w:rPr>
          <w:rFonts w:ascii="Times New Roman" w:hAnsi="Times New Roman" w:cs="Times New Roman"/>
        </w:rPr>
        <w:t xml:space="preserve"> (</w:t>
      </w:r>
      <w:r w:rsidR="00FA43AF" w:rsidRPr="003C5F2D">
        <w:rPr>
          <w:rFonts w:ascii="Times New Roman" w:hAnsi="Times New Roman" w:cs="Times New Roman"/>
        </w:rPr>
        <w:t>which are discussed in more detail below in the section on Lloyd-Topor</w:t>
      </w:r>
      <w:r w:rsidR="006C1ABC" w:rsidRPr="003C5F2D">
        <w:rPr>
          <w:rFonts w:ascii="Times New Roman" w:hAnsi="Times New Roman" w:cs="Times New Roman"/>
        </w:rPr>
        <w:t>)</w:t>
      </w:r>
      <w:r w:rsidR="00FA43AF" w:rsidRPr="003C5F2D">
        <w:rPr>
          <w:rFonts w:ascii="Times New Roman" w:hAnsi="Times New Roman" w:cs="Times New Roman"/>
        </w:rPr>
        <w:t>:</w:t>
      </w:r>
    </w:p>
    <w:p w:rsidR="004D2935" w:rsidRDefault="0070551C">
      <w:pPr>
        <w:pStyle w:val="ListParagraph"/>
        <w:numPr>
          <w:ilvl w:val="0"/>
          <w:numId w:val="14"/>
        </w:numPr>
        <w:rPr>
          <w:rFonts w:ascii="Times New Roman" w:hAnsi="Times New Roman" w:cs="Times New Roman"/>
          <w:i/>
        </w:rPr>
      </w:pPr>
      <w:r w:rsidRPr="003C5F2D">
        <w:rPr>
          <w:rFonts w:ascii="Times New Roman" w:hAnsi="Times New Roman" w:cs="Times New Roman"/>
          <w:i/>
        </w:rPr>
        <w:t xml:space="preserve">naf </w:t>
      </w:r>
      <w:r w:rsidR="006C1ABC" w:rsidRPr="003C5F2D">
        <w:rPr>
          <w:rFonts w:ascii="Times New Roman" w:hAnsi="Times New Roman" w:cs="Times New Roman"/>
        </w:rPr>
        <w:t xml:space="preserve">can appear immediately outside of a strong literal or </w:t>
      </w:r>
      <w:r w:rsidR="006C1ABC" w:rsidRPr="003C5F2D">
        <w:rPr>
          <w:rFonts w:ascii="Times New Roman" w:hAnsi="Times New Roman" w:cs="Times New Roman"/>
          <w:i/>
        </w:rPr>
        <w:t xml:space="preserve">exist </w:t>
      </w:r>
      <w:r w:rsidR="006C1ABC" w:rsidRPr="003C5F2D">
        <w:rPr>
          <w:rFonts w:ascii="Times New Roman" w:hAnsi="Times New Roman" w:cs="Times New Roman"/>
        </w:rPr>
        <w:t xml:space="preserve">, but </w:t>
      </w:r>
      <w:r w:rsidR="00FA43AF" w:rsidRPr="003C5F2D">
        <w:rPr>
          <w:rFonts w:ascii="Times New Roman" w:hAnsi="Times New Roman" w:cs="Times New Roman"/>
        </w:rPr>
        <w:t xml:space="preserve">does not appear immediately outside of </w:t>
      </w:r>
      <w:r w:rsidRPr="003C5F2D">
        <w:rPr>
          <w:rFonts w:ascii="Times New Roman" w:hAnsi="Times New Roman" w:cs="Times New Roman"/>
          <w:i/>
        </w:rPr>
        <w:t>naf</w:t>
      </w:r>
      <w:r w:rsidR="00C52861">
        <w:rPr>
          <w:rFonts w:ascii="Times New Roman" w:hAnsi="Times New Roman" w:cs="Times New Roman"/>
          <w:i/>
        </w:rPr>
        <w:t>,</w:t>
      </w:r>
      <w:r w:rsidR="00FA43AF" w:rsidRPr="003C5F2D">
        <w:rPr>
          <w:rFonts w:ascii="Times New Roman" w:hAnsi="Times New Roman" w:cs="Times New Roman"/>
        </w:rPr>
        <w:t xml:space="preserve"> </w:t>
      </w:r>
      <w:r w:rsidRPr="003C5F2D">
        <w:rPr>
          <w:rFonts w:ascii="Times New Roman" w:hAnsi="Times New Roman" w:cs="Times New Roman"/>
          <w:i/>
        </w:rPr>
        <w:t>and</w:t>
      </w:r>
      <w:r w:rsidR="00C52861">
        <w:rPr>
          <w:rFonts w:ascii="Times New Roman" w:hAnsi="Times New Roman" w:cs="Times New Roman"/>
          <w:i/>
        </w:rPr>
        <w:t xml:space="preserve">, </w:t>
      </w:r>
      <w:r w:rsidR="00FA43AF" w:rsidRPr="003C5F2D">
        <w:rPr>
          <w:rFonts w:ascii="Times New Roman" w:hAnsi="Times New Roman" w:cs="Times New Roman"/>
        </w:rPr>
        <w:t xml:space="preserve">or </w:t>
      </w:r>
      <w:r w:rsidRPr="003C5F2D">
        <w:rPr>
          <w:rFonts w:ascii="Times New Roman" w:hAnsi="Times New Roman" w:cs="Times New Roman"/>
          <w:i/>
        </w:rPr>
        <w:t>or</w:t>
      </w:r>
      <w:r w:rsidR="002727F1">
        <w:rPr>
          <w:rFonts w:ascii="Times New Roman" w:hAnsi="Times New Roman" w:cs="Times New Roman"/>
          <w:i/>
        </w:rPr>
        <w:t xml:space="preserve"> </w:t>
      </w:r>
      <w:r w:rsidR="002727F1">
        <w:rPr>
          <w:rFonts w:ascii="Times New Roman" w:hAnsi="Times New Roman" w:cs="Times New Roman"/>
        </w:rPr>
        <w:t xml:space="preserve"> (i.e., </w:t>
      </w:r>
      <w:r w:rsidR="002727F1" w:rsidRPr="002727F1">
        <w:rPr>
          <w:rFonts w:ascii="Times New Roman" w:hAnsi="Times New Roman" w:cs="Times New Roman"/>
          <w:i/>
        </w:rPr>
        <w:t>naf</w:t>
      </w:r>
      <w:r w:rsidR="002727F1">
        <w:rPr>
          <w:rFonts w:ascii="Times New Roman" w:hAnsi="Times New Roman" w:cs="Times New Roman"/>
        </w:rPr>
        <w:t xml:space="preserve"> is fully pushed through </w:t>
      </w:r>
      <w:r w:rsidR="002727F1" w:rsidRPr="002727F1">
        <w:rPr>
          <w:rFonts w:ascii="Times New Roman" w:hAnsi="Times New Roman" w:cs="Times New Roman"/>
          <w:i/>
        </w:rPr>
        <w:t>and</w:t>
      </w:r>
      <w:r w:rsidR="002727F1">
        <w:rPr>
          <w:rFonts w:ascii="Times New Roman" w:hAnsi="Times New Roman" w:cs="Times New Roman"/>
        </w:rPr>
        <w:t xml:space="preserve">, </w:t>
      </w:r>
      <w:r w:rsidR="002727F1" w:rsidRPr="002727F1">
        <w:rPr>
          <w:rFonts w:ascii="Times New Roman" w:hAnsi="Times New Roman" w:cs="Times New Roman"/>
          <w:i/>
        </w:rPr>
        <w:t>or</w:t>
      </w:r>
      <w:r w:rsidR="002727F1">
        <w:rPr>
          <w:rFonts w:ascii="Times New Roman" w:hAnsi="Times New Roman" w:cs="Times New Roman"/>
        </w:rPr>
        <w:t xml:space="preserve">, and </w:t>
      </w:r>
      <w:r w:rsidR="002727F1" w:rsidRPr="002727F1">
        <w:rPr>
          <w:rFonts w:ascii="Times New Roman" w:hAnsi="Times New Roman" w:cs="Times New Roman"/>
          <w:i/>
        </w:rPr>
        <w:t>forall</w:t>
      </w:r>
      <w:r w:rsidR="002727F1">
        <w:rPr>
          <w:rFonts w:ascii="Times New Roman" w:hAnsi="Times New Roman" w:cs="Times New Roman"/>
          <w:i/>
        </w:rPr>
        <w:t>,</w:t>
      </w:r>
      <w:r w:rsidR="002727F1">
        <w:rPr>
          <w:rFonts w:ascii="Times New Roman" w:hAnsi="Times New Roman" w:cs="Times New Roman"/>
        </w:rPr>
        <w:t xml:space="preserve"> but it is </w:t>
      </w:r>
      <w:r w:rsidR="002727F1" w:rsidRPr="002727F1">
        <w:rPr>
          <w:rFonts w:ascii="Times New Roman" w:hAnsi="Times New Roman" w:cs="Times New Roman"/>
          <w:u w:val="single"/>
        </w:rPr>
        <w:t>not</w:t>
      </w:r>
      <w:r w:rsidR="002727F1">
        <w:rPr>
          <w:rFonts w:ascii="Times New Roman" w:hAnsi="Times New Roman" w:cs="Times New Roman"/>
        </w:rPr>
        <w:t xml:space="preserve"> pushed through </w:t>
      </w:r>
      <w:r w:rsidR="002727F1" w:rsidRPr="002727F1">
        <w:rPr>
          <w:rFonts w:ascii="Times New Roman" w:hAnsi="Times New Roman" w:cs="Times New Roman"/>
          <w:i/>
        </w:rPr>
        <w:t>neg</w:t>
      </w:r>
      <w:r w:rsidR="002727F1">
        <w:rPr>
          <w:rFonts w:ascii="Times New Roman" w:hAnsi="Times New Roman" w:cs="Times New Roman"/>
        </w:rPr>
        <w:t xml:space="preserve"> and </w:t>
      </w:r>
      <w:r w:rsidR="002727F1" w:rsidRPr="002727F1">
        <w:rPr>
          <w:rFonts w:ascii="Times New Roman" w:hAnsi="Times New Roman" w:cs="Times New Roman"/>
          <w:i/>
        </w:rPr>
        <w:t>exist</w:t>
      </w:r>
      <w:r w:rsidR="002727F1">
        <w:rPr>
          <w:rFonts w:ascii="Times New Roman" w:hAnsi="Times New Roman" w:cs="Times New Roman"/>
        </w:rPr>
        <w:t>)</w:t>
      </w:r>
      <w:r w:rsidR="006C1ABC" w:rsidRPr="003C5F2D">
        <w:rPr>
          <w:rFonts w:ascii="Times New Roman" w:hAnsi="Times New Roman" w:cs="Times New Roman"/>
        </w:rPr>
        <w:t xml:space="preserve">.  </w:t>
      </w:r>
    </w:p>
    <w:p w:rsidR="004D2935" w:rsidRDefault="006C1ABC">
      <w:pPr>
        <w:pStyle w:val="ListParagraph"/>
        <w:numPr>
          <w:ilvl w:val="0"/>
          <w:numId w:val="14"/>
        </w:numPr>
        <w:rPr>
          <w:rFonts w:ascii="Times New Roman" w:hAnsi="Times New Roman" w:cs="Times New Roman"/>
        </w:rPr>
      </w:pPr>
      <w:r w:rsidRPr="003C5F2D">
        <w:rPr>
          <w:rFonts w:ascii="Times New Roman" w:hAnsi="Times New Roman" w:cs="Times New Roman"/>
          <w:i/>
        </w:rPr>
        <w:t xml:space="preserve">exist </w:t>
      </w:r>
      <w:r w:rsidRPr="003C5F2D">
        <w:rPr>
          <w:rFonts w:ascii="Times New Roman" w:hAnsi="Times New Roman" w:cs="Times New Roman"/>
        </w:rPr>
        <w:t xml:space="preserve">does not appear </w:t>
      </w:r>
      <w:r w:rsidR="002727F1">
        <w:rPr>
          <w:rFonts w:ascii="Times New Roman" w:hAnsi="Times New Roman" w:cs="Times New Roman"/>
        </w:rPr>
        <w:t xml:space="preserve">anywhere except immediately after </w:t>
      </w:r>
      <w:r w:rsidR="002727F1" w:rsidRPr="002727F1">
        <w:rPr>
          <w:rFonts w:ascii="Times New Roman" w:hAnsi="Times New Roman" w:cs="Times New Roman"/>
          <w:i/>
        </w:rPr>
        <w:t>naf</w:t>
      </w:r>
      <w:r w:rsidR="002727F1">
        <w:rPr>
          <w:rFonts w:ascii="Times New Roman" w:hAnsi="Times New Roman" w:cs="Times New Roman"/>
        </w:rPr>
        <w:t>.</w:t>
      </w:r>
    </w:p>
    <w:p w:rsidR="00994CBE" w:rsidRDefault="00994CBE">
      <w:pPr>
        <w:ind w:left="0" w:firstLine="0"/>
        <w:rPr>
          <w:rFonts w:ascii="Times New Roman" w:hAnsi="Times New Roman" w:cs="Times New Roman"/>
        </w:rPr>
      </w:pPr>
    </w:p>
    <w:p w:rsidR="00C90C8E" w:rsidRPr="00C90C8E" w:rsidRDefault="00C90C8E">
      <w:pPr>
        <w:ind w:left="0" w:firstLine="0"/>
        <w:rPr>
          <w:rFonts w:ascii="Times New Roman" w:hAnsi="Times New Roman" w:cs="Times New Roman"/>
        </w:rPr>
      </w:pPr>
      <w:r>
        <w:rPr>
          <w:rFonts w:ascii="Times New Roman" w:hAnsi="Times New Roman" w:cs="Times New Roman"/>
        </w:rPr>
        <w:t xml:space="preserve">The </w:t>
      </w:r>
      <w:r w:rsidR="00B138E3">
        <w:rPr>
          <w:rFonts w:ascii="Times New Roman" w:hAnsi="Times New Roman" w:cs="Times New Roman"/>
        </w:rPr>
        <w:t xml:space="preserve">rationale behind </w:t>
      </w:r>
      <w:r w:rsidR="00A470B6">
        <w:rPr>
          <w:rFonts w:ascii="Times New Roman" w:hAnsi="Times New Roman" w:cs="Times New Roman"/>
        </w:rPr>
        <w:t>NF1</w:t>
      </w:r>
      <w:r>
        <w:rPr>
          <w:rFonts w:ascii="Times New Roman" w:hAnsi="Times New Roman" w:cs="Times New Roman"/>
        </w:rPr>
        <w:t xml:space="preserve"> is that these rules can be evaluated directly by any Prolog system (augmented by a </w:t>
      </w:r>
      <w:r w:rsidR="004A73A5">
        <w:rPr>
          <w:rFonts w:ascii="Times New Roman" w:hAnsi="Times New Roman" w:cs="Times New Roman"/>
        </w:rPr>
        <w:t xml:space="preserve">few </w:t>
      </w:r>
      <w:r w:rsidR="00B138E3">
        <w:rPr>
          <w:rFonts w:ascii="Times New Roman" w:hAnsi="Times New Roman" w:cs="Times New Roman"/>
        </w:rPr>
        <w:t>auxiliary</w:t>
      </w:r>
      <w:r>
        <w:rPr>
          <w:rFonts w:ascii="Times New Roman" w:hAnsi="Times New Roman" w:cs="Times New Roman"/>
        </w:rPr>
        <w:t xml:space="preserve"> rules </w:t>
      </w:r>
      <w:r w:rsidR="00B138E3">
        <w:rPr>
          <w:rFonts w:ascii="Times New Roman" w:hAnsi="Times New Roman" w:cs="Times New Roman"/>
        </w:rPr>
        <w:t>to</w:t>
      </w:r>
      <w:r>
        <w:rPr>
          <w:rFonts w:ascii="Times New Roman" w:hAnsi="Times New Roman" w:cs="Times New Roman"/>
        </w:rPr>
        <w:t xml:space="preserve"> define the </w:t>
      </w:r>
      <w:r w:rsidRPr="00C90C8E">
        <w:rPr>
          <w:rFonts w:ascii="Times New Roman" w:hAnsi="Times New Roman" w:cs="Times New Roman"/>
          <w:i/>
        </w:rPr>
        <w:t>naf exist(...)</w:t>
      </w:r>
      <w:r>
        <w:rPr>
          <w:rFonts w:ascii="Times New Roman" w:hAnsi="Times New Roman" w:cs="Times New Roman"/>
          <w:i/>
        </w:rPr>
        <w:t xml:space="preserve"> </w:t>
      </w:r>
      <w:r>
        <w:rPr>
          <w:rFonts w:ascii="Times New Roman" w:hAnsi="Times New Roman" w:cs="Times New Roman"/>
        </w:rPr>
        <w:t>combination</w:t>
      </w:r>
      <w:r w:rsidR="004A73A5">
        <w:rPr>
          <w:rFonts w:ascii="Times New Roman" w:hAnsi="Times New Roman" w:cs="Times New Roman"/>
        </w:rPr>
        <w:t>, as is done in XSB</w:t>
      </w:r>
      <w:r>
        <w:rPr>
          <w:rFonts w:ascii="Times New Roman" w:hAnsi="Times New Roman" w:cs="Times New Roman"/>
        </w:rPr>
        <w:t>).</w:t>
      </w:r>
    </w:p>
    <w:p w:rsidR="00994CBE" w:rsidRDefault="004A73A5">
      <w:pPr>
        <w:ind w:left="0" w:firstLine="0"/>
        <w:rPr>
          <w:rFonts w:ascii="Times New Roman" w:hAnsi="Times New Roman" w:cs="Times New Roman"/>
        </w:rPr>
      </w:pPr>
      <w:r>
        <w:rPr>
          <w:rFonts w:ascii="Times New Roman" w:hAnsi="Times New Roman" w:cs="Times New Roman"/>
        </w:rPr>
        <w:t xml:space="preserve">There is also </w:t>
      </w:r>
      <w:r w:rsidR="00A470B6">
        <w:rPr>
          <w:rFonts w:ascii="Times New Roman" w:hAnsi="Times New Roman" w:cs="Times New Roman"/>
        </w:rPr>
        <w:t>the Second Normal Form, NF2</w:t>
      </w:r>
      <w:r>
        <w:rPr>
          <w:rFonts w:ascii="Times New Roman" w:hAnsi="Times New Roman" w:cs="Times New Roman"/>
        </w:rPr>
        <w:t xml:space="preserve">, which differs from </w:t>
      </w:r>
      <w:r w:rsidR="00A470B6">
        <w:rPr>
          <w:rFonts w:ascii="Times New Roman" w:hAnsi="Times New Roman" w:cs="Times New Roman"/>
        </w:rPr>
        <w:t>NF1</w:t>
      </w:r>
      <w:r>
        <w:rPr>
          <w:rFonts w:ascii="Times New Roman" w:hAnsi="Times New Roman" w:cs="Times New Roman"/>
        </w:rPr>
        <w:t xml:space="preserve"> in that </w:t>
      </w:r>
      <w:r w:rsidRPr="004A73A5">
        <w:rPr>
          <w:rFonts w:ascii="Times New Roman" w:hAnsi="Times New Roman" w:cs="Times New Roman"/>
          <w:i/>
        </w:rPr>
        <w:t>or</w:t>
      </w:r>
      <w:r>
        <w:rPr>
          <w:rFonts w:ascii="Times New Roman" w:hAnsi="Times New Roman" w:cs="Times New Roman"/>
        </w:rPr>
        <w:t xml:space="preserve"> and </w:t>
      </w:r>
      <w:r w:rsidRPr="004A73A5">
        <w:rPr>
          <w:rFonts w:ascii="Times New Roman" w:hAnsi="Times New Roman" w:cs="Times New Roman"/>
          <w:i/>
        </w:rPr>
        <w:t>exist</w:t>
      </w:r>
      <w:r>
        <w:rPr>
          <w:rFonts w:ascii="Times New Roman" w:hAnsi="Times New Roman" w:cs="Times New Roman"/>
        </w:rPr>
        <w:t xml:space="preserve"> are completely eliminated. </w:t>
      </w:r>
      <w:r w:rsidR="008201F9">
        <w:rPr>
          <w:rFonts w:ascii="Times New Roman" w:hAnsi="Times New Roman" w:cs="Times New Roman"/>
        </w:rPr>
        <w:t xml:space="preserve"> In NF2, macros (new predicates) are introduced.  </w:t>
      </w:r>
      <w:r>
        <w:rPr>
          <w:rFonts w:ascii="Times New Roman" w:hAnsi="Times New Roman" w:cs="Times New Roman"/>
        </w:rPr>
        <w:t xml:space="preserve">We do not </w:t>
      </w:r>
      <w:r w:rsidR="00A470B6">
        <w:rPr>
          <w:rFonts w:ascii="Times New Roman" w:hAnsi="Times New Roman" w:cs="Times New Roman"/>
        </w:rPr>
        <w:t>consider</w:t>
      </w:r>
      <w:r>
        <w:rPr>
          <w:rFonts w:ascii="Times New Roman" w:hAnsi="Times New Roman" w:cs="Times New Roman"/>
        </w:rPr>
        <w:t xml:space="preserve"> </w:t>
      </w:r>
      <w:r w:rsidR="00A470B6">
        <w:rPr>
          <w:rFonts w:ascii="Times New Roman" w:hAnsi="Times New Roman" w:cs="Times New Roman"/>
        </w:rPr>
        <w:t>NF2</w:t>
      </w:r>
      <w:r>
        <w:rPr>
          <w:rFonts w:ascii="Times New Roman" w:hAnsi="Times New Roman" w:cs="Times New Roman"/>
        </w:rPr>
        <w:t xml:space="preserve"> i</w:t>
      </w:r>
      <w:r w:rsidR="008201F9">
        <w:rPr>
          <w:rFonts w:ascii="Times New Roman" w:hAnsi="Times New Roman" w:cs="Times New Roman"/>
        </w:rPr>
        <w:t>n</w:t>
      </w:r>
      <w:r>
        <w:rPr>
          <w:rFonts w:ascii="Times New Roman" w:hAnsi="Times New Roman" w:cs="Times New Roman"/>
        </w:rPr>
        <w:t xml:space="preserve"> this document, however.</w:t>
      </w:r>
    </w:p>
    <w:p w:rsidR="00802C16" w:rsidRDefault="00802C16">
      <w:pPr>
        <w:ind w:left="0" w:firstLine="0"/>
        <w:rPr>
          <w:rFonts w:ascii="Times New Roman" w:hAnsi="Times New Roman" w:cs="Times New Roman"/>
        </w:rPr>
      </w:pPr>
    </w:p>
    <w:p w:rsidR="00802C16" w:rsidRPr="003C5F2D" w:rsidRDefault="00802C16" w:rsidP="00802C16">
      <w:pPr>
        <w:pStyle w:val="PlainText"/>
        <w:rPr>
          <w:rFonts w:ascii="Times New Roman" w:hAnsi="Times New Roman" w:cs="Times New Roman"/>
          <w:sz w:val="22"/>
          <w:szCs w:val="22"/>
        </w:rPr>
      </w:pPr>
      <w:r w:rsidRPr="003C5F2D">
        <w:rPr>
          <w:rFonts w:ascii="Times New Roman" w:hAnsi="Times New Roman" w:cs="Times New Roman"/>
          <w:sz w:val="22"/>
          <w:szCs w:val="22"/>
        </w:rPr>
        <w:t>An "</w:t>
      </w:r>
      <w:r w:rsidR="00174A35">
        <w:rPr>
          <w:rFonts w:ascii="Times New Roman" w:hAnsi="Times New Roman" w:cs="Times New Roman"/>
          <w:sz w:val="22"/>
          <w:szCs w:val="22"/>
        </w:rPr>
        <w:t>input</w:t>
      </w:r>
      <w:r w:rsidRPr="003C5F2D">
        <w:rPr>
          <w:rFonts w:ascii="Times New Roman" w:hAnsi="Times New Roman" w:cs="Times New Roman"/>
          <w:sz w:val="22"/>
          <w:szCs w:val="22"/>
        </w:rPr>
        <w:t xml:space="preserve">" rule is </w:t>
      </w:r>
      <w:r w:rsidR="00174A35">
        <w:rPr>
          <w:rFonts w:ascii="Times New Roman" w:hAnsi="Times New Roman" w:cs="Times New Roman"/>
          <w:sz w:val="22"/>
          <w:szCs w:val="22"/>
        </w:rPr>
        <w:t>the</w:t>
      </w:r>
      <w:r w:rsidRPr="003C5F2D">
        <w:rPr>
          <w:rFonts w:ascii="Times New Roman" w:hAnsi="Times New Roman" w:cs="Times New Roman"/>
          <w:sz w:val="22"/>
          <w:szCs w:val="22"/>
        </w:rPr>
        <w:t xml:space="preserve"> pre-transform</w:t>
      </w:r>
      <w:r w:rsidR="00174A35">
        <w:rPr>
          <w:rFonts w:ascii="Times New Roman" w:hAnsi="Times New Roman" w:cs="Times New Roman"/>
          <w:sz w:val="22"/>
          <w:szCs w:val="22"/>
        </w:rPr>
        <w:t xml:space="preserve"> rule</w:t>
      </w:r>
      <w:r w:rsidRPr="003C5F2D">
        <w:rPr>
          <w:rFonts w:ascii="Times New Roman" w:hAnsi="Times New Roman" w:cs="Times New Roman"/>
          <w:sz w:val="22"/>
          <w:szCs w:val="22"/>
        </w:rPr>
        <w:t xml:space="preserve">.   </w:t>
      </w:r>
    </w:p>
    <w:p w:rsidR="00802C16" w:rsidRPr="003C5F2D" w:rsidRDefault="00802C16" w:rsidP="00802C16">
      <w:pPr>
        <w:pStyle w:val="PlainText"/>
        <w:rPr>
          <w:rFonts w:ascii="Times New Roman" w:hAnsi="Times New Roman" w:cs="Times New Roman"/>
          <w:sz w:val="22"/>
          <w:szCs w:val="22"/>
        </w:rPr>
      </w:pPr>
      <w:r w:rsidRPr="003C5F2D">
        <w:rPr>
          <w:rFonts w:ascii="Times New Roman" w:hAnsi="Times New Roman" w:cs="Times New Roman"/>
          <w:sz w:val="22"/>
          <w:szCs w:val="22"/>
        </w:rPr>
        <w:t>- Such a</w:t>
      </w:r>
      <w:r w:rsidR="00174A35">
        <w:rPr>
          <w:rFonts w:ascii="Times New Roman" w:hAnsi="Times New Roman" w:cs="Times New Roman"/>
          <w:sz w:val="22"/>
          <w:szCs w:val="22"/>
        </w:rPr>
        <w:t xml:space="preserve"> </w:t>
      </w:r>
      <w:r w:rsidRPr="003C5F2D">
        <w:rPr>
          <w:rFonts w:ascii="Times New Roman" w:hAnsi="Times New Roman" w:cs="Times New Roman"/>
          <w:sz w:val="22"/>
          <w:szCs w:val="22"/>
        </w:rPr>
        <w:t xml:space="preserve">rule may </w:t>
      </w:r>
      <w:r w:rsidR="004A73A5">
        <w:rPr>
          <w:rFonts w:ascii="Times New Roman" w:hAnsi="Times New Roman" w:cs="Times New Roman"/>
          <w:sz w:val="22"/>
          <w:szCs w:val="22"/>
        </w:rPr>
        <w:t>contain</w:t>
      </w:r>
      <w:r w:rsidRPr="003C5F2D">
        <w:rPr>
          <w:rFonts w:ascii="Times New Roman" w:hAnsi="Times New Roman" w:cs="Times New Roman"/>
          <w:sz w:val="22"/>
          <w:szCs w:val="22"/>
        </w:rPr>
        <w:t xml:space="preserve"> omniform</w:t>
      </w:r>
      <w:r w:rsidR="00174A35">
        <w:rPr>
          <w:rFonts w:ascii="Times New Roman" w:hAnsi="Times New Roman" w:cs="Times New Roman"/>
          <w:sz w:val="22"/>
          <w:szCs w:val="22"/>
        </w:rPr>
        <w:t xml:space="preserve"> heads</w:t>
      </w:r>
      <w:r w:rsidR="004A73A5">
        <w:rPr>
          <w:rFonts w:ascii="Times New Roman" w:hAnsi="Times New Roman" w:cs="Times New Roman"/>
          <w:sz w:val="22"/>
          <w:szCs w:val="22"/>
        </w:rPr>
        <w:t>.</w:t>
      </w:r>
      <w:r w:rsidRPr="003C5F2D">
        <w:rPr>
          <w:rFonts w:ascii="Times New Roman" w:hAnsi="Times New Roman" w:cs="Times New Roman"/>
          <w:sz w:val="22"/>
          <w:szCs w:val="22"/>
        </w:rPr>
        <w:t xml:space="preserve">   </w:t>
      </w:r>
    </w:p>
    <w:p w:rsidR="00802C16" w:rsidRPr="003C5F2D" w:rsidRDefault="00802C16" w:rsidP="00802C16">
      <w:pPr>
        <w:pStyle w:val="PlainText"/>
        <w:rPr>
          <w:rFonts w:ascii="Times New Roman" w:hAnsi="Times New Roman" w:cs="Times New Roman"/>
          <w:sz w:val="22"/>
          <w:szCs w:val="22"/>
        </w:rPr>
      </w:pPr>
    </w:p>
    <w:p w:rsidR="00802C16" w:rsidRPr="003C5F2D" w:rsidRDefault="00802C16" w:rsidP="00802C16">
      <w:pPr>
        <w:pStyle w:val="PlainText"/>
        <w:rPr>
          <w:rFonts w:ascii="Times New Roman" w:hAnsi="Times New Roman" w:cs="Times New Roman"/>
          <w:sz w:val="22"/>
          <w:szCs w:val="22"/>
        </w:rPr>
      </w:pPr>
      <w:r w:rsidRPr="003C5F2D">
        <w:rPr>
          <w:rFonts w:ascii="Times New Roman" w:hAnsi="Times New Roman" w:cs="Times New Roman"/>
          <w:sz w:val="22"/>
          <w:szCs w:val="22"/>
        </w:rPr>
        <w:t>A</w:t>
      </w:r>
      <w:r w:rsidR="00A470B6">
        <w:rPr>
          <w:rFonts w:ascii="Times New Roman" w:hAnsi="Times New Roman" w:cs="Times New Roman"/>
          <w:sz w:val="22"/>
          <w:szCs w:val="22"/>
        </w:rPr>
        <w:t>n</w:t>
      </w:r>
      <w:r w:rsidRPr="003C5F2D">
        <w:rPr>
          <w:rFonts w:ascii="Times New Roman" w:hAnsi="Times New Roman" w:cs="Times New Roman"/>
          <w:sz w:val="22"/>
          <w:szCs w:val="22"/>
        </w:rPr>
        <w:t xml:space="preserve"> "</w:t>
      </w:r>
      <w:r w:rsidR="00A470B6">
        <w:rPr>
          <w:rFonts w:ascii="Times New Roman" w:hAnsi="Times New Roman" w:cs="Times New Roman"/>
          <w:sz w:val="22"/>
          <w:szCs w:val="22"/>
        </w:rPr>
        <w:t>out</w:t>
      </w:r>
      <w:r w:rsidR="008201F9">
        <w:rPr>
          <w:rFonts w:ascii="Times New Roman" w:hAnsi="Times New Roman" w:cs="Times New Roman"/>
          <w:sz w:val="22"/>
          <w:szCs w:val="22"/>
        </w:rPr>
        <w:t>p</w:t>
      </w:r>
      <w:r w:rsidR="00A470B6">
        <w:rPr>
          <w:rFonts w:ascii="Times New Roman" w:hAnsi="Times New Roman" w:cs="Times New Roman"/>
          <w:sz w:val="22"/>
          <w:szCs w:val="22"/>
        </w:rPr>
        <w:t>ut</w:t>
      </w:r>
      <w:r w:rsidRPr="003C5F2D">
        <w:rPr>
          <w:rFonts w:ascii="Times New Roman" w:hAnsi="Times New Roman" w:cs="Times New Roman"/>
          <w:sz w:val="22"/>
          <w:szCs w:val="22"/>
        </w:rPr>
        <w:t>" rule == a</w:t>
      </w:r>
      <w:r>
        <w:rPr>
          <w:rFonts w:ascii="Times New Roman" w:hAnsi="Times New Roman" w:cs="Times New Roman"/>
          <w:sz w:val="22"/>
          <w:szCs w:val="22"/>
        </w:rPr>
        <w:t xml:space="preserve"> </w:t>
      </w:r>
      <w:r w:rsidRPr="003C5F2D">
        <w:rPr>
          <w:rFonts w:ascii="Times New Roman" w:hAnsi="Times New Roman" w:cs="Times New Roman"/>
          <w:sz w:val="22"/>
          <w:szCs w:val="22"/>
        </w:rPr>
        <w:t>rule that is in the output of OT, i.e., "post-transform"</w:t>
      </w:r>
    </w:p>
    <w:p w:rsidR="00802C16" w:rsidRPr="003C5F2D" w:rsidRDefault="00802C16" w:rsidP="00802C16">
      <w:pPr>
        <w:pStyle w:val="PlainText"/>
        <w:rPr>
          <w:rFonts w:ascii="Times New Roman" w:hAnsi="Times New Roman" w:cs="Times New Roman"/>
          <w:sz w:val="22"/>
          <w:szCs w:val="22"/>
        </w:rPr>
      </w:pPr>
      <w:r w:rsidRPr="003C5F2D">
        <w:rPr>
          <w:rFonts w:ascii="Times New Roman" w:hAnsi="Times New Roman" w:cs="Times New Roman"/>
          <w:sz w:val="22"/>
          <w:szCs w:val="22"/>
        </w:rPr>
        <w:t xml:space="preserve"> </w:t>
      </w:r>
    </w:p>
    <w:p w:rsidR="00802C16" w:rsidRPr="003C5F2D" w:rsidRDefault="00802C16" w:rsidP="00802C16">
      <w:pPr>
        <w:pStyle w:val="PlainText"/>
        <w:rPr>
          <w:rFonts w:ascii="Times New Roman" w:hAnsi="Times New Roman" w:cs="Times New Roman"/>
          <w:sz w:val="22"/>
          <w:szCs w:val="22"/>
        </w:rPr>
      </w:pPr>
      <w:r w:rsidRPr="003C5F2D">
        <w:rPr>
          <w:rFonts w:ascii="Times New Roman" w:hAnsi="Times New Roman" w:cs="Times New Roman"/>
          <w:sz w:val="22"/>
          <w:szCs w:val="22"/>
        </w:rPr>
        <w:t xml:space="preserve">For each </w:t>
      </w:r>
      <w:r w:rsidR="00174A35">
        <w:rPr>
          <w:rFonts w:ascii="Times New Roman" w:hAnsi="Times New Roman" w:cs="Times New Roman"/>
          <w:sz w:val="22"/>
          <w:szCs w:val="22"/>
        </w:rPr>
        <w:t>input</w:t>
      </w:r>
      <w:r w:rsidR="00174A35" w:rsidRPr="003C5F2D">
        <w:rPr>
          <w:rFonts w:ascii="Times New Roman" w:hAnsi="Times New Roman" w:cs="Times New Roman"/>
          <w:sz w:val="22"/>
          <w:szCs w:val="22"/>
        </w:rPr>
        <w:t xml:space="preserve"> </w:t>
      </w:r>
      <w:r w:rsidRPr="003C5F2D">
        <w:rPr>
          <w:rFonts w:ascii="Times New Roman" w:hAnsi="Times New Roman" w:cs="Times New Roman"/>
          <w:sz w:val="22"/>
          <w:szCs w:val="22"/>
        </w:rPr>
        <w:t xml:space="preserve">rule there is a set of </w:t>
      </w:r>
      <w:r w:rsidR="00A470B6">
        <w:rPr>
          <w:rFonts w:ascii="Times New Roman" w:hAnsi="Times New Roman" w:cs="Times New Roman"/>
          <w:sz w:val="22"/>
          <w:szCs w:val="22"/>
        </w:rPr>
        <w:t>output</w:t>
      </w:r>
      <w:r w:rsidR="00A470B6" w:rsidRPr="003C5F2D">
        <w:rPr>
          <w:rFonts w:ascii="Times New Roman" w:hAnsi="Times New Roman" w:cs="Times New Roman"/>
          <w:sz w:val="22"/>
          <w:szCs w:val="22"/>
        </w:rPr>
        <w:t xml:space="preserve"> </w:t>
      </w:r>
      <w:r w:rsidRPr="003C5F2D">
        <w:rPr>
          <w:rFonts w:ascii="Times New Roman" w:hAnsi="Times New Roman" w:cs="Times New Roman"/>
          <w:sz w:val="22"/>
          <w:szCs w:val="22"/>
        </w:rPr>
        <w:t xml:space="preserve">rules.  </w:t>
      </w:r>
    </w:p>
    <w:p w:rsidR="00802C16" w:rsidRPr="003C5F2D" w:rsidRDefault="00802C16" w:rsidP="00802C16">
      <w:pPr>
        <w:pStyle w:val="PlainText"/>
        <w:rPr>
          <w:rFonts w:ascii="Times New Roman" w:hAnsi="Times New Roman" w:cs="Times New Roman"/>
          <w:sz w:val="22"/>
          <w:szCs w:val="22"/>
        </w:rPr>
      </w:pPr>
      <w:r w:rsidRPr="003C5F2D">
        <w:rPr>
          <w:rFonts w:ascii="Times New Roman" w:hAnsi="Times New Roman" w:cs="Times New Roman"/>
          <w:sz w:val="22"/>
          <w:szCs w:val="22"/>
        </w:rPr>
        <w:t xml:space="preserve">OB and OT each output </w:t>
      </w:r>
      <w:r w:rsidR="00A470B6">
        <w:rPr>
          <w:rFonts w:ascii="Times New Roman" w:hAnsi="Times New Roman" w:cs="Times New Roman"/>
          <w:sz w:val="22"/>
          <w:szCs w:val="22"/>
        </w:rPr>
        <w:t>NF1</w:t>
      </w:r>
      <w:r w:rsidRPr="003C5F2D">
        <w:rPr>
          <w:rFonts w:ascii="Times New Roman" w:hAnsi="Times New Roman" w:cs="Times New Roman"/>
          <w:sz w:val="22"/>
          <w:szCs w:val="22"/>
        </w:rPr>
        <w:t xml:space="preserve"> rules, as does LT2.   </w:t>
      </w:r>
    </w:p>
    <w:p w:rsidR="00802C16" w:rsidRPr="003C5F2D" w:rsidRDefault="00802C16">
      <w:pPr>
        <w:ind w:left="0" w:firstLine="0"/>
        <w:rPr>
          <w:rFonts w:ascii="Times New Roman" w:hAnsi="Times New Roman" w:cs="Times New Roman"/>
        </w:rPr>
      </w:pPr>
    </w:p>
    <w:p w:rsidR="00994CBE" w:rsidRPr="003C5F2D" w:rsidRDefault="00994CBE">
      <w:pPr>
        <w:ind w:left="0" w:firstLine="0"/>
        <w:rPr>
          <w:rFonts w:ascii="Times New Roman" w:hAnsi="Times New Roman" w:cs="Times New Roman"/>
        </w:rPr>
      </w:pPr>
    </w:p>
    <w:p w:rsidR="003E70A1" w:rsidRPr="00C508B1" w:rsidRDefault="00F140C6">
      <w:pPr>
        <w:ind w:left="0" w:firstLine="0"/>
        <w:rPr>
          <w:rFonts w:ascii="Times New Roman" w:hAnsi="Times New Roman" w:cs="Times New Roman"/>
          <w:b/>
          <w:u w:val="single"/>
        </w:rPr>
      </w:pPr>
      <w:r w:rsidRPr="00F140C6">
        <w:rPr>
          <w:rFonts w:ascii="Times New Roman" w:hAnsi="Times New Roman" w:cs="Times New Roman"/>
          <w:b/>
          <w:u w:val="single"/>
        </w:rPr>
        <w:t>4. OB (Body formula sub-transform) -- Extension of Lloyd-Topor that Treats Neg</w:t>
      </w:r>
    </w:p>
    <w:p w:rsidR="006A24E3" w:rsidRPr="003C5F2D" w:rsidRDefault="006A24E3">
      <w:pPr>
        <w:ind w:left="0" w:firstLine="0"/>
        <w:rPr>
          <w:rFonts w:ascii="Times New Roman" w:hAnsi="Times New Roman" w:cs="Times New Roman"/>
        </w:rPr>
      </w:pPr>
    </w:p>
    <w:p w:rsidR="00A77893" w:rsidRDefault="00EE4F4B">
      <w:pPr>
        <w:pStyle w:val="ListParagraph"/>
        <w:ind w:left="0" w:firstLine="0"/>
        <w:rPr>
          <w:rFonts w:ascii="Times New Roman" w:hAnsi="Times New Roman" w:cs="Times New Roman"/>
        </w:rPr>
      </w:pPr>
      <w:r>
        <w:rPr>
          <w:rFonts w:ascii="Times New Roman" w:hAnsi="Times New Roman" w:cs="Times New Roman"/>
        </w:rPr>
        <w:t xml:space="preserve">OB-NF1 (or just </w:t>
      </w:r>
      <w:r w:rsidR="00E9796F" w:rsidRPr="003C5F2D">
        <w:rPr>
          <w:rFonts w:ascii="Times New Roman" w:hAnsi="Times New Roman" w:cs="Times New Roman"/>
        </w:rPr>
        <w:t>OB</w:t>
      </w:r>
      <w:r>
        <w:rPr>
          <w:rFonts w:ascii="Times New Roman" w:hAnsi="Times New Roman" w:cs="Times New Roman"/>
        </w:rPr>
        <w:t>)</w:t>
      </w:r>
      <w:r w:rsidR="00E9796F" w:rsidRPr="003C5F2D">
        <w:rPr>
          <w:rFonts w:ascii="Times New Roman" w:hAnsi="Times New Roman" w:cs="Times New Roman"/>
        </w:rPr>
        <w:t xml:space="preserve">, </w:t>
      </w:r>
      <w:r w:rsidR="00FA43AF" w:rsidRPr="003C5F2D">
        <w:rPr>
          <w:rFonts w:ascii="Times New Roman" w:hAnsi="Times New Roman" w:cs="Times New Roman"/>
        </w:rPr>
        <w:t>t</w:t>
      </w:r>
      <w:r w:rsidR="00E9796F" w:rsidRPr="003C5F2D">
        <w:rPr>
          <w:rFonts w:ascii="Times New Roman" w:hAnsi="Times New Roman" w:cs="Times New Roman"/>
        </w:rPr>
        <w:t>he body formula sub-transform</w:t>
      </w:r>
      <w:r w:rsidR="00357D1C" w:rsidRPr="003C5F2D">
        <w:rPr>
          <w:rFonts w:ascii="Times New Roman" w:hAnsi="Times New Roman" w:cs="Times New Roman"/>
        </w:rPr>
        <w:t xml:space="preserve">, </w:t>
      </w:r>
      <w:r w:rsidR="009C7A26" w:rsidRPr="003C5F2D">
        <w:rPr>
          <w:rFonts w:ascii="Times New Roman" w:hAnsi="Times New Roman" w:cs="Times New Roman"/>
        </w:rPr>
        <w:t xml:space="preserve">is the extension of </w:t>
      </w:r>
      <w:r w:rsidR="00174A35">
        <w:rPr>
          <w:rFonts w:ascii="Times New Roman" w:hAnsi="Times New Roman" w:cs="Times New Roman"/>
        </w:rPr>
        <w:t>the Lloyd-Topor</w:t>
      </w:r>
      <w:r w:rsidR="001A7833">
        <w:rPr>
          <w:rFonts w:ascii="Times New Roman" w:hAnsi="Times New Roman" w:cs="Times New Roman"/>
        </w:rPr>
        <w:t xml:space="preserve"> (LT)</w:t>
      </w:r>
      <w:r w:rsidR="009C7A26" w:rsidRPr="003C5F2D">
        <w:rPr>
          <w:rFonts w:ascii="Times New Roman" w:hAnsi="Times New Roman" w:cs="Times New Roman"/>
        </w:rPr>
        <w:t xml:space="preserve"> transform to treat </w:t>
      </w:r>
      <w:r w:rsidR="0091323B" w:rsidRPr="0091323B">
        <w:rPr>
          <w:rFonts w:ascii="Times New Roman" w:hAnsi="Times New Roman" w:cs="Times New Roman"/>
          <w:i/>
        </w:rPr>
        <w:t>neg</w:t>
      </w:r>
      <w:r w:rsidR="00174A35">
        <w:rPr>
          <w:rFonts w:ascii="Times New Roman" w:hAnsi="Times New Roman" w:cs="Times New Roman"/>
          <w:i/>
        </w:rPr>
        <w:t xml:space="preserve"> </w:t>
      </w:r>
      <w:r w:rsidR="00174A35">
        <w:rPr>
          <w:rFonts w:ascii="Times New Roman" w:hAnsi="Times New Roman" w:cs="Times New Roman"/>
        </w:rPr>
        <w:t>as well as to take into account the facilities provided by Prolog engines, like XSB, including the support for body-OR and naf_exist</w:t>
      </w:r>
      <w:r w:rsidR="009C7A26" w:rsidRPr="003C5F2D">
        <w:rPr>
          <w:rFonts w:ascii="Times New Roman" w:hAnsi="Times New Roman" w:cs="Times New Roman"/>
        </w:rPr>
        <w:t xml:space="preserve">.  </w:t>
      </w:r>
      <w:r w:rsidR="00C36CB2" w:rsidRPr="003C5F2D">
        <w:rPr>
          <w:rFonts w:ascii="Times New Roman" w:hAnsi="Times New Roman" w:cs="Times New Roman"/>
        </w:rPr>
        <w:t xml:space="preserve"> </w:t>
      </w:r>
      <w:r w:rsidR="00174A35">
        <w:rPr>
          <w:rFonts w:ascii="Times New Roman" w:hAnsi="Times New Roman" w:cs="Times New Roman"/>
        </w:rPr>
        <w:t>OB</w:t>
      </w:r>
      <w:r w:rsidR="00174A35" w:rsidRPr="003C5F2D">
        <w:rPr>
          <w:rFonts w:ascii="Times New Roman" w:hAnsi="Times New Roman" w:cs="Times New Roman"/>
        </w:rPr>
        <w:t xml:space="preserve"> </w:t>
      </w:r>
      <w:r w:rsidR="00C36CB2" w:rsidRPr="003C5F2D">
        <w:rPr>
          <w:rFonts w:ascii="Times New Roman" w:hAnsi="Times New Roman" w:cs="Times New Roman"/>
        </w:rPr>
        <w:t>outputs</w:t>
      </w:r>
      <w:r w:rsidR="00174A35">
        <w:rPr>
          <w:rFonts w:ascii="Times New Roman" w:hAnsi="Times New Roman" w:cs="Times New Roman"/>
        </w:rPr>
        <w:t xml:space="preserve"> rules in </w:t>
      </w:r>
      <w:r w:rsidR="00A470B6">
        <w:rPr>
          <w:rFonts w:ascii="Times New Roman" w:hAnsi="Times New Roman" w:cs="Times New Roman"/>
        </w:rPr>
        <w:t>NF1</w:t>
      </w:r>
      <w:r w:rsidR="008201F9">
        <w:rPr>
          <w:rFonts w:ascii="Times New Roman" w:hAnsi="Times New Roman" w:cs="Times New Roman"/>
        </w:rPr>
        <w:t>.</w:t>
      </w:r>
    </w:p>
    <w:p w:rsidR="00DE62E9" w:rsidRPr="003C5F2D" w:rsidRDefault="00DE62E9" w:rsidP="001228D4">
      <w:pPr>
        <w:ind w:left="0" w:firstLine="0"/>
        <w:rPr>
          <w:rFonts w:ascii="Times New Roman" w:hAnsi="Times New Roman" w:cs="Times New Roman"/>
        </w:rPr>
      </w:pPr>
      <w:r w:rsidRPr="003C5F2D">
        <w:rPr>
          <w:rFonts w:ascii="Times New Roman" w:hAnsi="Times New Roman" w:cs="Times New Roman"/>
        </w:rPr>
        <w:t xml:space="preserve">Let the input rule RI have the form @{p}  H :-  B.  </w:t>
      </w:r>
    </w:p>
    <w:p w:rsidR="00DE62E9" w:rsidRPr="003C5F2D" w:rsidRDefault="00DE62E9" w:rsidP="001228D4">
      <w:pPr>
        <w:ind w:left="0" w:firstLine="0"/>
        <w:rPr>
          <w:rFonts w:ascii="Times New Roman" w:hAnsi="Times New Roman" w:cs="Times New Roman"/>
        </w:rPr>
      </w:pPr>
    </w:p>
    <w:p w:rsidR="00DE62E9" w:rsidRPr="003C5F2D" w:rsidRDefault="009C7A26" w:rsidP="001228D4">
      <w:pPr>
        <w:ind w:left="0" w:firstLine="0"/>
        <w:rPr>
          <w:rFonts w:ascii="Times New Roman" w:hAnsi="Times New Roman" w:cs="Times New Roman"/>
        </w:rPr>
      </w:pPr>
      <w:r w:rsidRPr="003C5F2D">
        <w:rPr>
          <w:rFonts w:ascii="Times New Roman" w:hAnsi="Times New Roman" w:cs="Times New Roman"/>
        </w:rPr>
        <w:t>OB</w:t>
      </w:r>
      <w:r w:rsidR="00DE62E9" w:rsidRPr="003C5F2D">
        <w:rPr>
          <w:rFonts w:ascii="Times New Roman" w:hAnsi="Times New Roman" w:cs="Times New Roman"/>
        </w:rPr>
        <w:t xml:space="preserve"> outputs a single </w:t>
      </w:r>
      <w:r w:rsidR="00EE4F4B">
        <w:rPr>
          <w:rFonts w:ascii="Times New Roman" w:hAnsi="Times New Roman" w:cs="Times New Roman"/>
        </w:rPr>
        <w:t xml:space="preserve">NF1 </w:t>
      </w:r>
      <w:r w:rsidR="00DE62E9" w:rsidRPr="003C5F2D">
        <w:rPr>
          <w:rFonts w:ascii="Times New Roman" w:hAnsi="Times New Roman" w:cs="Times New Roman"/>
        </w:rPr>
        <w:t xml:space="preserve">rule:   @{p} </w:t>
      </w:r>
      <w:r w:rsidR="00724B7D" w:rsidRPr="003C5F2D">
        <w:rPr>
          <w:rFonts w:ascii="Times New Roman" w:hAnsi="Times New Roman" w:cs="Times New Roman"/>
        </w:rPr>
        <w:t xml:space="preserve"> </w:t>
      </w:r>
      <w:r w:rsidR="00DE62E9" w:rsidRPr="003C5F2D">
        <w:rPr>
          <w:rFonts w:ascii="Times New Roman" w:hAnsi="Times New Roman" w:cs="Times New Roman"/>
        </w:rPr>
        <w:t xml:space="preserve">H :- B2. </w:t>
      </w:r>
      <w:r w:rsidR="00724B7D" w:rsidRPr="003C5F2D">
        <w:rPr>
          <w:rFonts w:ascii="Times New Roman" w:hAnsi="Times New Roman" w:cs="Times New Roman"/>
        </w:rPr>
        <w:t xml:space="preserve"> This rule has the same head and tag as the input rule, but its body B2 is </w:t>
      </w:r>
      <w:r w:rsidR="00B562AF">
        <w:rPr>
          <w:rFonts w:ascii="Times New Roman" w:hAnsi="Times New Roman" w:cs="Times New Roman"/>
        </w:rPr>
        <w:t>"</w:t>
      </w:r>
      <w:r w:rsidR="00724B7D" w:rsidRPr="003C5F2D">
        <w:rPr>
          <w:rFonts w:ascii="Times New Roman" w:hAnsi="Times New Roman" w:cs="Times New Roman"/>
        </w:rPr>
        <w:t>simpler</w:t>
      </w:r>
      <w:r w:rsidR="00B562AF">
        <w:rPr>
          <w:rFonts w:ascii="Times New Roman" w:hAnsi="Times New Roman" w:cs="Times New Roman"/>
        </w:rPr>
        <w:t>"</w:t>
      </w:r>
      <w:r w:rsidR="00724B7D" w:rsidRPr="003C5F2D">
        <w:rPr>
          <w:rFonts w:ascii="Times New Roman" w:hAnsi="Times New Roman" w:cs="Times New Roman"/>
        </w:rPr>
        <w:t xml:space="preserve"> in </w:t>
      </w:r>
      <w:r w:rsidR="00174A35">
        <w:rPr>
          <w:rFonts w:ascii="Times New Roman" w:hAnsi="Times New Roman" w:cs="Times New Roman"/>
        </w:rPr>
        <w:t>in the sense that it does not have quantifiers and</w:t>
      </w:r>
      <w:r w:rsidR="00B562AF">
        <w:rPr>
          <w:rFonts w:ascii="Times New Roman" w:hAnsi="Times New Roman" w:cs="Times New Roman"/>
        </w:rPr>
        <w:t xml:space="preserve"> can be evaluated directly by </w:t>
      </w:r>
      <w:r w:rsidR="009D15D5">
        <w:rPr>
          <w:rFonts w:ascii="Times New Roman" w:hAnsi="Times New Roman" w:cs="Times New Roman"/>
        </w:rPr>
        <w:t>a</w:t>
      </w:r>
      <w:r w:rsidR="00B562AF">
        <w:rPr>
          <w:rFonts w:ascii="Times New Roman" w:hAnsi="Times New Roman" w:cs="Times New Roman"/>
        </w:rPr>
        <w:t xml:space="preserve"> Prolog engine.</w:t>
      </w:r>
      <w:r w:rsidR="00724B7D" w:rsidRPr="003C5F2D">
        <w:rPr>
          <w:rFonts w:ascii="Times New Roman" w:hAnsi="Times New Roman" w:cs="Times New Roman"/>
        </w:rPr>
        <w:t xml:space="preserve">  </w:t>
      </w:r>
      <w:r w:rsidR="00DE62E9" w:rsidRPr="003C5F2D">
        <w:rPr>
          <w:rFonts w:ascii="Times New Roman" w:hAnsi="Times New Roman" w:cs="Times New Roman"/>
        </w:rPr>
        <w:t xml:space="preserve"> </w:t>
      </w:r>
    </w:p>
    <w:p w:rsidR="00994CBE" w:rsidRPr="003C5F2D" w:rsidRDefault="009C7A26">
      <w:pPr>
        <w:ind w:left="0" w:firstLine="0"/>
        <w:rPr>
          <w:rFonts w:ascii="Times New Roman" w:hAnsi="Times New Roman" w:cs="Times New Roman"/>
        </w:rPr>
      </w:pPr>
      <w:r w:rsidRPr="003C5F2D">
        <w:rPr>
          <w:rFonts w:ascii="Times New Roman" w:hAnsi="Times New Roman" w:cs="Times New Roman"/>
        </w:rPr>
        <w:t>In OB</w:t>
      </w:r>
      <w:r w:rsidR="006A3724" w:rsidRPr="003C5F2D">
        <w:rPr>
          <w:rFonts w:ascii="Times New Roman" w:hAnsi="Times New Roman" w:cs="Times New Roman"/>
        </w:rPr>
        <w:t xml:space="preserve">, </w:t>
      </w:r>
      <w:r w:rsidR="006A3724" w:rsidRPr="001A7833">
        <w:rPr>
          <w:rFonts w:ascii="Times New Roman" w:hAnsi="Times New Roman" w:cs="Times New Roman"/>
          <w:i/>
        </w:rPr>
        <w:t>neg</w:t>
      </w:r>
      <w:r w:rsidR="006A3724" w:rsidRPr="003C5F2D">
        <w:rPr>
          <w:rFonts w:ascii="Times New Roman" w:hAnsi="Times New Roman" w:cs="Times New Roman"/>
        </w:rPr>
        <w:t xml:space="preserve"> may appear in the body (and head) of the input rule and thus in the bodies (and heads) of the output rules as well</w:t>
      </w:r>
      <w:r w:rsidR="00724B7D" w:rsidRPr="003C5F2D">
        <w:rPr>
          <w:rFonts w:ascii="Times New Roman" w:hAnsi="Times New Roman" w:cs="Times New Roman"/>
        </w:rPr>
        <w:t>, unlike in LT</w:t>
      </w:r>
      <w:r w:rsidR="006A3724" w:rsidRPr="003C5F2D">
        <w:rPr>
          <w:rFonts w:ascii="Times New Roman" w:hAnsi="Times New Roman" w:cs="Times New Roman"/>
        </w:rPr>
        <w:t xml:space="preserve">.  </w:t>
      </w:r>
      <w:r w:rsidRPr="003C5F2D">
        <w:rPr>
          <w:rFonts w:ascii="Times New Roman" w:hAnsi="Times New Roman" w:cs="Times New Roman"/>
        </w:rPr>
        <w:t>In OB</w:t>
      </w:r>
      <w:r w:rsidR="00B4357D" w:rsidRPr="003C5F2D">
        <w:rPr>
          <w:rFonts w:ascii="Times New Roman" w:hAnsi="Times New Roman" w:cs="Times New Roman"/>
        </w:rPr>
        <w:t xml:space="preserve">, strong implication and strong equivalence may also appear in the body (and head) of the input rule, unlike in LT.  Strong implication and strong equivalence reduce to </w:t>
      </w:r>
      <w:r w:rsidR="001A7833">
        <w:rPr>
          <w:rFonts w:ascii="Times New Roman" w:hAnsi="Times New Roman" w:cs="Times New Roman"/>
        </w:rPr>
        <w:t xml:space="preserve">the </w:t>
      </w:r>
      <w:r w:rsidR="00B4357D" w:rsidRPr="001A7833">
        <w:rPr>
          <w:rFonts w:ascii="Times New Roman" w:hAnsi="Times New Roman" w:cs="Times New Roman"/>
          <w:i/>
        </w:rPr>
        <w:t>neg</w:t>
      </w:r>
      <w:r w:rsidR="001A7833">
        <w:rPr>
          <w:rFonts w:ascii="Times New Roman" w:hAnsi="Times New Roman" w:cs="Times New Roman"/>
          <w:i/>
        </w:rPr>
        <w:t xml:space="preserve">-or </w:t>
      </w:r>
      <w:r w:rsidR="001A7833">
        <w:rPr>
          <w:rFonts w:ascii="Times New Roman" w:hAnsi="Times New Roman" w:cs="Times New Roman"/>
        </w:rPr>
        <w:t>combination</w:t>
      </w:r>
      <w:r w:rsidR="00B4357D" w:rsidRPr="003C5F2D">
        <w:rPr>
          <w:rFonts w:ascii="Times New Roman" w:hAnsi="Times New Roman" w:cs="Times New Roman"/>
        </w:rPr>
        <w:t xml:space="preserve">.  </w:t>
      </w:r>
      <w:r w:rsidR="001A7833">
        <w:rPr>
          <w:rFonts w:ascii="Times New Roman" w:hAnsi="Times New Roman" w:cs="Times New Roman"/>
        </w:rPr>
        <w:t>As in LT, weak implication can appear in OB in the input rule bodies.</w:t>
      </w:r>
    </w:p>
    <w:p w:rsidR="001228D4" w:rsidRPr="003C5F2D" w:rsidRDefault="001228D4" w:rsidP="001228D4">
      <w:pPr>
        <w:ind w:left="360"/>
        <w:rPr>
          <w:rFonts w:ascii="Times New Roman" w:hAnsi="Times New Roman" w:cs="Times New Roman"/>
        </w:rPr>
      </w:pPr>
    </w:p>
    <w:p w:rsidR="00994CBE" w:rsidRPr="003C5F2D" w:rsidRDefault="009C7A26">
      <w:pPr>
        <w:ind w:left="0" w:firstLine="0"/>
        <w:rPr>
          <w:rFonts w:ascii="Times New Roman" w:hAnsi="Times New Roman" w:cs="Times New Roman"/>
        </w:rPr>
      </w:pPr>
      <w:r w:rsidRPr="003C5F2D">
        <w:rPr>
          <w:rFonts w:ascii="Times New Roman" w:hAnsi="Times New Roman" w:cs="Times New Roman"/>
        </w:rPr>
        <w:t>OB modifies</w:t>
      </w:r>
      <w:r w:rsidR="001A7833">
        <w:rPr>
          <w:rFonts w:ascii="Times New Roman" w:hAnsi="Times New Roman" w:cs="Times New Roman"/>
        </w:rPr>
        <w:t xml:space="preserve"> only</w:t>
      </w:r>
      <w:r w:rsidRPr="003C5F2D">
        <w:rPr>
          <w:rFonts w:ascii="Times New Roman" w:hAnsi="Times New Roman" w:cs="Times New Roman"/>
        </w:rPr>
        <w:t xml:space="preserve"> the body formula of the input rule.  </w:t>
      </w:r>
      <w:r w:rsidR="001A7833">
        <w:rPr>
          <w:rFonts w:ascii="Times New Roman" w:hAnsi="Times New Roman" w:cs="Times New Roman"/>
        </w:rPr>
        <w:t>The</w:t>
      </w:r>
      <w:r w:rsidRPr="003C5F2D">
        <w:rPr>
          <w:rFonts w:ascii="Times New Roman" w:hAnsi="Times New Roman" w:cs="Times New Roman"/>
        </w:rPr>
        <w:t xml:space="preserve"> </w:t>
      </w:r>
      <w:r w:rsidR="00B4357D" w:rsidRPr="003C5F2D">
        <w:rPr>
          <w:rFonts w:ascii="Times New Roman" w:hAnsi="Times New Roman" w:cs="Times New Roman"/>
        </w:rPr>
        <w:t xml:space="preserve">steps are as follows.  </w:t>
      </w:r>
    </w:p>
    <w:p w:rsidR="004D2935" w:rsidRDefault="001228D4">
      <w:pPr>
        <w:pStyle w:val="ListParagraph"/>
        <w:numPr>
          <w:ilvl w:val="0"/>
          <w:numId w:val="1"/>
        </w:numPr>
        <w:rPr>
          <w:rFonts w:ascii="Times New Roman" w:hAnsi="Times New Roman" w:cs="Times New Roman"/>
        </w:rPr>
      </w:pPr>
      <w:r w:rsidRPr="003C5F2D">
        <w:rPr>
          <w:rFonts w:ascii="Times New Roman" w:hAnsi="Times New Roman" w:cs="Times New Roman"/>
        </w:rPr>
        <w:t>Eliminate strong and weak equivalence</w:t>
      </w:r>
      <w:r w:rsidR="001A7833">
        <w:rPr>
          <w:rFonts w:ascii="Times New Roman" w:hAnsi="Times New Roman" w:cs="Times New Roman"/>
        </w:rPr>
        <w:t xml:space="preserve"> and</w:t>
      </w:r>
      <w:r w:rsidRPr="003C5F2D">
        <w:rPr>
          <w:rFonts w:ascii="Times New Roman" w:hAnsi="Times New Roman" w:cs="Times New Roman"/>
        </w:rPr>
        <w:t xml:space="preserve"> strong and weak implication</w:t>
      </w:r>
      <w:r w:rsidR="001A7833">
        <w:rPr>
          <w:rFonts w:ascii="Times New Roman" w:hAnsi="Times New Roman" w:cs="Times New Roman"/>
        </w:rPr>
        <w:t>:</w:t>
      </w:r>
    </w:p>
    <w:p w:rsidR="004D2935" w:rsidRDefault="001228D4">
      <w:pPr>
        <w:pStyle w:val="ListParagraph"/>
        <w:numPr>
          <w:ilvl w:val="1"/>
          <w:numId w:val="1"/>
        </w:numPr>
        <w:rPr>
          <w:rFonts w:ascii="Times New Roman" w:hAnsi="Times New Roman" w:cs="Times New Roman"/>
        </w:rPr>
      </w:pPr>
      <w:r w:rsidRPr="003C5F2D">
        <w:rPr>
          <w:rFonts w:ascii="Times New Roman" w:hAnsi="Times New Roman" w:cs="Times New Roman"/>
        </w:rPr>
        <w:t xml:space="preserve">Strong equivalence (A &lt;==&gt; B) is reduced to strong implication ((A ==&gt; B) and (B ==&gt; A)). </w:t>
      </w:r>
    </w:p>
    <w:p w:rsidR="004D2935" w:rsidRDefault="001228D4">
      <w:pPr>
        <w:pStyle w:val="ListParagraph"/>
        <w:numPr>
          <w:ilvl w:val="1"/>
          <w:numId w:val="1"/>
        </w:numPr>
        <w:rPr>
          <w:rFonts w:ascii="Times New Roman" w:hAnsi="Times New Roman" w:cs="Times New Roman"/>
        </w:rPr>
      </w:pPr>
      <w:r w:rsidRPr="003C5F2D">
        <w:rPr>
          <w:rFonts w:ascii="Times New Roman" w:hAnsi="Times New Roman" w:cs="Times New Roman"/>
        </w:rPr>
        <w:t xml:space="preserve">Weak equivalence (F &lt;~~&gt; G) is reduced to weak implication ((F ~~&gt; G) and (G ~~&gt;F)). </w:t>
      </w:r>
    </w:p>
    <w:p w:rsidR="004D2935" w:rsidRDefault="001228D4">
      <w:pPr>
        <w:pStyle w:val="ListParagraph"/>
        <w:numPr>
          <w:ilvl w:val="1"/>
          <w:numId w:val="1"/>
        </w:numPr>
        <w:rPr>
          <w:rFonts w:ascii="Times New Roman" w:hAnsi="Times New Roman" w:cs="Times New Roman"/>
        </w:rPr>
      </w:pPr>
      <w:r w:rsidRPr="003C5F2D">
        <w:rPr>
          <w:rFonts w:ascii="Times New Roman" w:hAnsi="Times New Roman" w:cs="Times New Roman"/>
        </w:rPr>
        <w:t xml:space="preserve">Strong implication (F ==&gt; G) is reduced to disjunction ((neg F) or G).  </w:t>
      </w:r>
    </w:p>
    <w:p w:rsidR="004D2935" w:rsidRDefault="001228D4">
      <w:pPr>
        <w:pStyle w:val="ListParagraph"/>
        <w:numPr>
          <w:ilvl w:val="1"/>
          <w:numId w:val="1"/>
        </w:numPr>
        <w:rPr>
          <w:rFonts w:ascii="Times New Roman" w:hAnsi="Times New Roman" w:cs="Times New Roman"/>
        </w:rPr>
      </w:pPr>
      <w:r w:rsidRPr="003C5F2D">
        <w:rPr>
          <w:rFonts w:ascii="Times New Roman" w:hAnsi="Times New Roman" w:cs="Times New Roman"/>
        </w:rPr>
        <w:t xml:space="preserve">Weak implication (F ~~&gt; G) is reduced to disjunction ((naf F) or G). </w:t>
      </w:r>
    </w:p>
    <w:p w:rsidR="004D2935" w:rsidRDefault="00AF52D8">
      <w:pPr>
        <w:pStyle w:val="ListParagraph"/>
        <w:numPr>
          <w:ilvl w:val="0"/>
          <w:numId w:val="1"/>
        </w:numPr>
        <w:rPr>
          <w:rFonts w:ascii="Times New Roman" w:hAnsi="Times New Roman" w:cs="Times New Roman"/>
        </w:rPr>
      </w:pPr>
      <w:r>
        <w:rPr>
          <w:rFonts w:ascii="Times New Roman" w:hAnsi="Times New Roman" w:cs="Times New Roman"/>
        </w:rPr>
        <w:t>Next</w:t>
      </w:r>
      <w:r w:rsidR="00B4357D" w:rsidRPr="003C5F2D">
        <w:rPr>
          <w:rFonts w:ascii="Times New Roman" w:hAnsi="Times New Roman" w:cs="Times New Roman"/>
        </w:rPr>
        <w:t>:  P</w:t>
      </w:r>
      <w:r w:rsidR="001228D4" w:rsidRPr="003C5F2D">
        <w:rPr>
          <w:rFonts w:ascii="Times New Roman" w:hAnsi="Times New Roman" w:cs="Times New Roman"/>
        </w:rPr>
        <w:t>ush neg and naf inward</w:t>
      </w:r>
      <w:r w:rsidR="003E349C" w:rsidRPr="003C5F2D">
        <w:rPr>
          <w:rFonts w:ascii="Times New Roman" w:hAnsi="Times New Roman" w:cs="Times New Roman"/>
        </w:rPr>
        <w:t xml:space="preserve"> as much as possible</w:t>
      </w:r>
      <w:r w:rsidR="001228D4" w:rsidRPr="003C5F2D">
        <w:rPr>
          <w:rFonts w:ascii="Times New Roman" w:hAnsi="Times New Roman" w:cs="Times New Roman"/>
        </w:rPr>
        <w:t xml:space="preserve">, </w:t>
      </w:r>
      <w:r w:rsidR="001228D4" w:rsidRPr="003C5F2D">
        <w:rPr>
          <w:rFonts w:ascii="Times New Roman" w:hAnsi="Times New Roman" w:cs="Times New Roman"/>
          <w:u w:val="single"/>
        </w:rPr>
        <w:t>but</w:t>
      </w:r>
      <w:r w:rsidR="001228D4" w:rsidRPr="003C5F2D">
        <w:rPr>
          <w:rFonts w:ascii="Times New Roman" w:hAnsi="Times New Roman" w:cs="Times New Roman"/>
        </w:rPr>
        <w:t xml:space="preserve">:  </w:t>
      </w:r>
      <w:r w:rsidR="001228D4" w:rsidRPr="003C5F2D">
        <w:rPr>
          <w:rFonts w:ascii="Times New Roman" w:hAnsi="Times New Roman" w:cs="Times New Roman"/>
          <w:u w:val="single"/>
        </w:rPr>
        <w:t>without</w:t>
      </w:r>
      <w:r w:rsidR="001228D4" w:rsidRPr="003C5F2D">
        <w:rPr>
          <w:rFonts w:ascii="Times New Roman" w:hAnsi="Times New Roman" w:cs="Times New Roman"/>
        </w:rPr>
        <w:t xml:space="preserve"> pushing neg past naf, </w:t>
      </w:r>
      <w:r w:rsidR="0070551C" w:rsidRPr="003C5F2D">
        <w:rPr>
          <w:rFonts w:ascii="Times New Roman" w:hAnsi="Times New Roman" w:cs="Times New Roman"/>
          <w:u w:val="single"/>
        </w:rPr>
        <w:t>without</w:t>
      </w:r>
      <w:r w:rsidR="008F65BD" w:rsidRPr="003C5F2D">
        <w:rPr>
          <w:rFonts w:ascii="Times New Roman" w:hAnsi="Times New Roman" w:cs="Times New Roman"/>
        </w:rPr>
        <w:t xml:space="preserve"> pushing naf past neg, </w:t>
      </w:r>
      <w:r w:rsidR="0070551C" w:rsidRPr="003C5F2D">
        <w:rPr>
          <w:rFonts w:ascii="Times New Roman" w:hAnsi="Times New Roman" w:cs="Times New Roman"/>
        </w:rPr>
        <w:t>and</w:t>
      </w:r>
      <w:r w:rsidR="001228D4" w:rsidRPr="003C5F2D">
        <w:rPr>
          <w:rFonts w:ascii="Times New Roman" w:hAnsi="Times New Roman" w:cs="Times New Roman"/>
          <w:u w:val="single"/>
        </w:rPr>
        <w:t xml:space="preserve"> without</w:t>
      </w:r>
      <w:r w:rsidR="001228D4" w:rsidRPr="003C5F2D">
        <w:rPr>
          <w:rFonts w:ascii="Times New Roman" w:hAnsi="Times New Roman" w:cs="Times New Roman"/>
        </w:rPr>
        <w:t xml:space="preserve"> pushing naf past </w:t>
      </w:r>
      <w:r w:rsidR="001228D4" w:rsidRPr="003C5F2D">
        <w:rPr>
          <w:rFonts w:ascii="Times New Roman" w:hAnsi="Times New Roman" w:cs="Times New Roman"/>
          <w:i/>
        </w:rPr>
        <w:t>exist.</w:t>
      </w:r>
      <w:r w:rsidR="0070551C" w:rsidRPr="003C5F2D">
        <w:rPr>
          <w:rFonts w:ascii="Times New Roman" w:hAnsi="Times New Roman" w:cs="Times New Roman"/>
        </w:rPr>
        <w:t xml:space="preserve"> </w:t>
      </w:r>
      <w:r w:rsidR="003E349C" w:rsidRPr="003C5F2D">
        <w:rPr>
          <w:rFonts w:ascii="Times New Roman" w:hAnsi="Times New Roman" w:cs="Times New Roman"/>
        </w:rPr>
        <w:t xml:space="preserve"> "As much as possible" here means repeat doing steps (a)-(c) below until exhaustion.</w:t>
      </w:r>
      <w:r w:rsidR="001228D4" w:rsidRPr="003C5F2D">
        <w:rPr>
          <w:rFonts w:ascii="Times New Roman" w:hAnsi="Times New Roman" w:cs="Times New Roman"/>
        </w:rPr>
        <w:t xml:space="preserve">  </w:t>
      </w:r>
      <w:r>
        <w:rPr>
          <w:rFonts w:ascii="Times New Roman" w:hAnsi="Times New Roman" w:cs="Times New Roman"/>
        </w:rPr>
        <w:t xml:space="preserve">This pushing of </w:t>
      </w:r>
      <w:r w:rsidRPr="00AF52D8">
        <w:rPr>
          <w:rFonts w:ascii="Times New Roman" w:hAnsi="Times New Roman" w:cs="Times New Roman"/>
          <w:i/>
        </w:rPr>
        <w:t>neg</w:t>
      </w:r>
      <w:r>
        <w:rPr>
          <w:rFonts w:ascii="Times New Roman" w:hAnsi="Times New Roman" w:cs="Times New Roman"/>
        </w:rPr>
        <w:t xml:space="preserve"> and </w:t>
      </w:r>
      <w:r w:rsidRPr="00AF52D8">
        <w:rPr>
          <w:rFonts w:ascii="Times New Roman" w:hAnsi="Times New Roman" w:cs="Times New Roman"/>
          <w:i/>
        </w:rPr>
        <w:t>naf</w:t>
      </w:r>
      <w:r>
        <w:rPr>
          <w:rFonts w:ascii="Times New Roman" w:hAnsi="Times New Roman" w:cs="Times New Roman"/>
        </w:rPr>
        <w:t xml:space="preserve"> is part of the semantic definition of these connectives.</w:t>
      </w:r>
    </w:p>
    <w:p w:rsidR="004D2935" w:rsidRDefault="00136513">
      <w:pPr>
        <w:pStyle w:val="ListParagraph"/>
        <w:numPr>
          <w:ilvl w:val="1"/>
          <w:numId w:val="1"/>
        </w:numPr>
        <w:rPr>
          <w:rFonts w:ascii="Times New Roman" w:hAnsi="Times New Roman" w:cs="Times New Roman"/>
        </w:rPr>
      </w:pPr>
      <w:r w:rsidRPr="003C5F2D">
        <w:rPr>
          <w:rFonts w:ascii="Times New Roman" w:hAnsi="Times New Roman" w:cs="Times New Roman"/>
        </w:rPr>
        <w:t xml:space="preserve">naf is pushed inward </w:t>
      </w:r>
      <w:r w:rsidR="00A25DEF" w:rsidRPr="003C5F2D">
        <w:rPr>
          <w:rFonts w:ascii="Times New Roman" w:hAnsi="Times New Roman" w:cs="Times New Roman"/>
        </w:rPr>
        <w:t xml:space="preserve">(but not past </w:t>
      </w:r>
      <w:r w:rsidR="00A25DEF" w:rsidRPr="003C5F2D">
        <w:rPr>
          <w:rFonts w:ascii="Times New Roman" w:hAnsi="Times New Roman" w:cs="Times New Roman"/>
          <w:i/>
        </w:rPr>
        <w:t>exist</w:t>
      </w:r>
      <w:r w:rsidR="00A25DEF" w:rsidRPr="003C5F2D">
        <w:rPr>
          <w:rFonts w:ascii="Times New Roman" w:hAnsi="Times New Roman" w:cs="Times New Roman"/>
        </w:rPr>
        <w:t xml:space="preserve">), </w:t>
      </w:r>
      <w:r w:rsidRPr="003C5F2D">
        <w:rPr>
          <w:rFonts w:ascii="Times New Roman" w:hAnsi="Times New Roman" w:cs="Times New Roman"/>
        </w:rPr>
        <w:t xml:space="preserve">as </w:t>
      </w:r>
      <w:r w:rsidR="00A25DEF" w:rsidRPr="003C5F2D">
        <w:rPr>
          <w:rFonts w:ascii="Times New Roman" w:hAnsi="Times New Roman" w:cs="Times New Roman"/>
        </w:rPr>
        <w:t>follows:</w:t>
      </w:r>
      <w:r w:rsidRPr="003C5F2D">
        <w:rPr>
          <w:rFonts w:ascii="Times New Roman" w:hAnsi="Times New Roman" w:cs="Times New Roman"/>
        </w:rPr>
        <w:t xml:space="preserve">  </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naf and </w:t>
      </w:r>
      <w:r w:rsidRPr="003C5F2D">
        <w:rPr>
          <w:rFonts w:ascii="Times New Roman" w:hAnsi="Times New Roman" w:cs="Times New Roman"/>
        </w:rPr>
        <w:t>-&gt;</w:t>
      </w:r>
      <w:r w:rsidRPr="003C5F2D">
        <w:rPr>
          <w:rFonts w:ascii="Times New Roman" w:hAnsi="Times New Roman" w:cs="Times New Roman"/>
          <w:i/>
        </w:rPr>
        <w:t xml:space="preserve"> or naf</w:t>
      </w:r>
    </w:p>
    <w:p w:rsidR="009D25E5" w:rsidRPr="009D25E5" w:rsidRDefault="009D25E5" w:rsidP="009D25E5">
      <w:pPr>
        <w:ind w:left="1980" w:firstLine="0"/>
        <w:rPr>
          <w:rFonts w:ascii="Times New Roman" w:hAnsi="Times New Roman" w:cs="Times New Roman"/>
        </w:rPr>
      </w:pPr>
      <w:r w:rsidRPr="00BC5093">
        <w:rPr>
          <w:rFonts w:ascii="Times New Roman" w:hAnsi="Times New Roman" w:cs="Times New Roman"/>
          <w:highlight w:val="yellow"/>
        </w:rPr>
        <w:t xml:space="preserve">Do the above </w:t>
      </w:r>
      <w:r w:rsidR="00DF4375" w:rsidRPr="00BC5093">
        <w:rPr>
          <w:rFonts w:ascii="Times New Roman" w:hAnsi="Times New Roman" w:cs="Times New Roman"/>
          <w:highlight w:val="yellow"/>
        </w:rPr>
        <w:t xml:space="preserve">push </w:t>
      </w:r>
      <w:r w:rsidRPr="00BC5093">
        <w:rPr>
          <w:rFonts w:ascii="Times New Roman" w:hAnsi="Times New Roman" w:cs="Times New Roman"/>
          <w:b/>
          <w:highlight w:val="yellow"/>
        </w:rPr>
        <w:t>only</w:t>
      </w:r>
      <w:r w:rsidRPr="00BC5093">
        <w:rPr>
          <w:rFonts w:ascii="Times New Roman" w:hAnsi="Times New Roman" w:cs="Times New Roman"/>
          <w:highlight w:val="yellow"/>
        </w:rPr>
        <w:t xml:space="preserve"> if the conjuncts don’t have free variables in common. This is because </w:t>
      </w:r>
      <w:r w:rsidRPr="00BC5093">
        <w:rPr>
          <w:rFonts w:ascii="Times New Roman" w:hAnsi="Times New Roman" w:cs="Times New Roman"/>
          <w:i/>
          <w:highlight w:val="yellow"/>
        </w:rPr>
        <w:t xml:space="preserve">naf </w:t>
      </w:r>
      <w:r w:rsidR="00DF4375" w:rsidRPr="00BC5093">
        <w:rPr>
          <w:rFonts w:ascii="Times New Roman" w:hAnsi="Times New Roman" w:cs="Times New Roman"/>
          <w:i/>
          <w:highlight w:val="yellow"/>
        </w:rPr>
        <w:t>(</w:t>
      </w:r>
      <w:r w:rsidRPr="00BC5093">
        <w:rPr>
          <w:rFonts w:ascii="Times New Roman" w:hAnsi="Times New Roman" w:cs="Times New Roman"/>
          <w:i/>
          <w:highlight w:val="yellow"/>
        </w:rPr>
        <w:t xml:space="preserve">P(?X) </w:t>
      </w:r>
      <w:r w:rsidRPr="00BC5093">
        <w:rPr>
          <w:rFonts w:ascii="Times New Roman" w:hAnsi="Times New Roman" w:cs="Times New Roman"/>
          <w:b/>
          <w:highlight w:val="yellow"/>
        </w:rPr>
        <w:t>and</w:t>
      </w:r>
      <w:r w:rsidRPr="00BC5093">
        <w:rPr>
          <w:rFonts w:ascii="Times New Roman" w:hAnsi="Times New Roman" w:cs="Times New Roman"/>
          <w:i/>
          <w:highlight w:val="yellow"/>
        </w:rPr>
        <w:t xml:space="preserve"> Q(?X)</w:t>
      </w:r>
      <w:r w:rsidR="00DF4375" w:rsidRPr="00BC5093">
        <w:rPr>
          <w:rFonts w:ascii="Times New Roman" w:hAnsi="Times New Roman" w:cs="Times New Roman"/>
          <w:i/>
          <w:highlight w:val="yellow"/>
        </w:rPr>
        <w:t xml:space="preserve">) </w:t>
      </w:r>
      <w:r w:rsidRPr="00BC5093">
        <w:rPr>
          <w:rFonts w:ascii="Times New Roman" w:hAnsi="Times New Roman" w:cs="Times New Roman"/>
          <w:highlight w:val="yellow"/>
        </w:rPr>
        <w:t xml:space="preserve"> would become  </w:t>
      </w:r>
      <w:r w:rsidRPr="00BC5093">
        <w:rPr>
          <w:rFonts w:ascii="Times New Roman" w:hAnsi="Times New Roman" w:cs="Times New Roman"/>
          <w:i/>
          <w:highlight w:val="yellow"/>
        </w:rPr>
        <w:t xml:space="preserve">naf p(?X) </w:t>
      </w:r>
      <w:r w:rsidRPr="00BC5093">
        <w:rPr>
          <w:rFonts w:ascii="Times New Roman" w:hAnsi="Times New Roman" w:cs="Times New Roman"/>
          <w:b/>
          <w:highlight w:val="yellow"/>
        </w:rPr>
        <w:t>or</w:t>
      </w:r>
      <w:r w:rsidRPr="00BC5093">
        <w:rPr>
          <w:rFonts w:ascii="Times New Roman" w:hAnsi="Times New Roman" w:cs="Times New Roman"/>
          <w:i/>
          <w:highlight w:val="yellow"/>
        </w:rPr>
        <w:t xml:space="preserve"> naf Q(?X)</w:t>
      </w:r>
      <w:r w:rsidRPr="00BC5093">
        <w:rPr>
          <w:rFonts w:ascii="Times New Roman" w:hAnsi="Times New Roman" w:cs="Times New Roman"/>
          <w:highlight w:val="yellow"/>
        </w:rPr>
        <w:t xml:space="preserve"> and if ?X is unbound then it is interpreted as </w:t>
      </w:r>
      <w:r w:rsidRPr="00BC5093">
        <w:rPr>
          <w:rFonts w:ascii="Times New Roman" w:hAnsi="Times New Roman" w:cs="Times New Roman"/>
          <w:i/>
          <w:highlight w:val="yellow"/>
        </w:rPr>
        <w:t xml:space="preserve">naf exists(?X)^p(?X)  </w:t>
      </w:r>
      <w:r w:rsidRPr="00BC5093">
        <w:rPr>
          <w:rFonts w:ascii="Times New Roman" w:hAnsi="Times New Roman" w:cs="Times New Roman"/>
          <w:b/>
          <w:highlight w:val="yellow"/>
        </w:rPr>
        <w:t>or</w:t>
      </w:r>
      <w:r w:rsidRPr="00BC5093">
        <w:rPr>
          <w:rFonts w:ascii="Times New Roman" w:hAnsi="Times New Roman" w:cs="Times New Roman"/>
          <w:i/>
          <w:highlight w:val="yellow"/>
        </w:rPr>
        <w:t xml:space="preserve">  naf exists(?X)^Q(?X)</w:t>
      </w:r>
      <w:r w:rsidRPr="00BC5093">
        <w:rPr>
          <w:rFonts w:ascii="Times New Roman" w:hAnsi="Times New Roman" w:cs="Times New Roman"/>
          <w:highlight w:val="yellow"/>
        </w:rPr>
        <w:t xml:space="preserve"> – a completely different meaning</w:t>
      </w:r>
      <w:r w:rsidR="00DF4375" w:rsidRPr="00BC5093">
        <w:rPr>
          <w:rFonts w:ascii="Times New Roman" w:hAnsi="Times New Roman" w:cs="Times New Roman"/>
          <w:highlight w:val="yellow"/>
        </w:rPr>
        <w:t xml:space="preserve"> compared to </w:t>
      </w:r>
      <w:r w:rsidR="00DF4375" w:rsidRPr="00BC5093">
        <w:rPr>
          <w:rFonts w:ascii="Times New Roman" w:hAnsi="Times New Roman" w:cs="Times New Roman"/>
          <w:i/>
          <w:highlight w:val="yellow"/>
        </w:rPr>
        <w:t xml:space="preserve">naf exists(?X)^(P(?X) </w:t>
      </w:r>
      <w:r w:rsidR="00DF4375" w:rsidRPr="00BC5093">
        <w:rPr>
          <w:rFonts w:ascii="Times New Roman" w:hAnsi="Times New Roman" w:cs="Times New Roman"/>
          <w:b/>
          <w:highlight w:val="yellow"/>
        </w:rPr>
        <w:t>and</w:t>
      </w:r>
      <w:r w:rsidR="00DF4375" w:rsidRPr="00BC5093">
        <w:rPr>
          <w:rFonts w:ascii="Times New Roman" w:hAnsi="Times New Roman" w:cs="Times New Roman"/>
          <w:i/>
          <w:highlight w:val="yellow"/>
        </w:rPr>
        <w:t xml:space="preserve"> Q(?X)) </w:t>
      </w:r>
      <w:r w:rsidR="00DF4375" w:rsidRPr="00BC5093">
        <w:rPr>
          <w:rFonts w:ascii="Times New Roman" w:hAnsi="Times New Roman" w:cs="Times New Roman"/>
          <w:highlight w:val="yellow"/>
        </w:rPr>
        <w:t xml:space="preserve"> </w:t>
      </w:r>
      <w:r w:rsidRPr="00BC5093">
        <w:rPr>
          <w:rFonts w:ascii="Times New Roman" w:hAnsi="Times New Roman" w:cs="Times New Roman"/>
          <w:highlight w:val="yellow"/>
        </w:rPr>
        <w:t>.</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naf or </w:t>
      </w:r>
      <w:r w:rsidRPr="003C5F2D">
        <w:rPr>
          <w:rFonts w:ascii="Times New Roman" w:hAnsi="Times New Roman" w:cs="Times New Roman"/>
        </w:rPr>
        <w:t>-&gt;</w:t>
      </w:r>
      <w:r w:rsidRPr="003C5F2D">
        <w:rPr>
          <w:rFonts w:ascii="Times New Roman" w:hAnsi="Times New Roman" w:cs="Times New Roman"/>
          <w:i/>
        </w:rPr>
        <w:t xml:space="preserve"> and naf</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naf naf </w:t>
      </w:r>
      <w:r w:rsidRPr="003C5F2D">
        <w:rPr>
          <w:rFonts w:ascii="Times New Roman" w:hAnsi="Times New Roman" w:cs="Times New Roman"/>
        </w:rPr>
        <w:t>-&gt;</w:t>
      </w:r>
      <w:r w:rsidRPr="003C5F2D">
        <w:rPr>
          <w:rFonts w:ascii="Times New Roman" w:hAnsi="Times New Roman" w:cs="Times New Roman"/>
          <w:i/>
        </w:rPr>
        <w:t xml:space="preserve"> </w:t>
      </w:r>
      <w:r w:rsidRPr="003C5F2D">
        <w:rPr>
          <w:rFonts w:ascii="Times New Roman" w:hAnsi="Times New Roman" w:cs="Times New Roman"/>
        </w:rPr>
        <w:sym w:font="Symbol" w:char="F0C6"/>
      </w:r>
      <w:r w:rsidRPr="003C5F2D">
        <w:rPr>
          <w:rFonts w:ascii="Times New Roman" w:hAnsi="Times New Roman" w:cs="Times New Roman"/>
          <w:i/>
        </w:rPr>
        <w:t xml:space="preserve"> </w:t>
      </w:r>
      <w:r w:rsidRPr="003C5F2D">
        <w:rPr>
          <w:rFonts w:ascii="Times New Roman" w:hAnsi="Times New Roman" w:cs="Times New Roman"/>
        </w:rPr>
        <w:t xml:space="preserve">(no connective, </w:t>
      </w:r>
      <w:r w:rsidR="001A7833">
        <w:rPr>
          <w:rFonts w:ascii="Times New Roman" w:hAnsi="Times New Roman" w:cs="Times New Roman"/>
        </w:rPr>
        <w:t>double-</w:t>
      </w:r>
      <w:r w:rsidR="00577026">
        <w:rPr>
          <w:rFonts w:ascii="Times New Roman" w:hAnsi="Times New Roman" w:cs="Times New Roman"/>
        </w:rPr>
        <w:t>naf cancels out</w:t>
      </w:r>
      <w:r w:rsidRPr="003C5F2D">
        <w:rPr>
          <w:rFonts w:ascii="Times New Roman" w:hAnsi="Times New Roman" w:cs="Times New Roman"/>
        </w:rPr>
        <w:t>)</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naf forall </w:t>
      </w:r>
      <w:r w:rsidRPr="003C5F2D">
        <w:rPr>
          <w:rFonts w:ascii="Times New Roman" w:hAnsi="Times New Roman" w:cs="Times New Roman"/>
        </w:rPr>
        <w:t>-&gt;</w:t>
      </w:r>
      <w:r w:rsidRPr="003C5F2D">
        <w:rPr>
          <w:rFonts w:ascii="Times New Roman" w:hAnsi="Times New Roman" w:cs="Times New Roman"/>
          <w:i/>
        </w:rPr>
        <w:t xml:space="preserve"> exist naf</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naf exist  -&gt; </w:t>
      </w:r>
      <w:r w:rsidR="0033050B">
        <w:rPr>
          <w:rFonts w:ascii="Times New Roman" w:hAnsi="Times New Roman" w:cs="Times New Roman"/>
          <w:i/>
        </w:rPr>
        <w:t>forall naf</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naf neg </w:t>
      </w:r>
      <w:r w:rsidRPr="003C5F2D">
        <w:rPr>
          <w:rFonts w:ascii="Times New Roman" w:hAnsi="Times New Roman" w:cs="Times New Roman"/>
        </w:rPr>
        <w:t xml:space="preserve">-&gt; no change, i.e., is left as </w:t>
      </w:r>
      <w:r w:rsidR="001A7833" w:rsidRPr="001A7833">
        <w:rPr>
          <w:rFonts w:ascii="Times New Roman" w:hAnsi="Times New Roman" w:cs="Times New Roman"/>
        </w:rPr>
        <w:t>is</w:t>
      </w:r>
    </w:p>
    <w:p w:rsidR="004D2935" w:rsidRDefault="0070551C">
      <w:pPr>
        <w:pStyle w:val="ListParagraph"/>
        <w:numPr>
          <w:ilvl w:val="1"/>
          <w:numId w:val="1"/>
        </w:numPr>
        <w:rPr>
          <w:rFonts w:ascii="Times New Roman" w:hAnsi="Times New Roman" w:cs="Times New Roman"/>
        </w:rPr>
      </w:pPr>
      <w:r w:rsidRPr="003C5F2D">
        <w:rPr>
          <w:rFonts w:ascii="Times New Roman" w:hAnsi="Times New Roman" w:cs="Times New Roman"/>
        </w:rPr>
        <w:t xml:space="preserve">neg is pushed inward, as follows:  </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neg and </w:t>
      </w:r>
      <w:r w:rsidRPr="003C5F2D">
        <w:rPr>
          <w:rFonts w:ascii="Times New Roman" w:hAnsi="Times New Roman" w:cs="Times New Roman"/>
        </w:rPr>
        <w:t xml:space="preserve">-&gt; </w:t>
      </w:r>
      <w:r w:rsidRPr="003C5F2D">
        <w:rPr>
          <w:rFonts w:ascii="Times New Roman" w:hAnsi="Times New Roman" w:cs="Times New Roman"/>
          <w:i/>
        </w:rPr>
        <w:t>or neg</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neg or </w:t>
      </w:r>
      <w:r w:rsidRPr="003C5F2D">
        <w:rPr>
          <w:rFonts w:ascii="Times New Roman" w:hAnsi="Times New Roman" w:cs="Times New Roman"/>
        </w:rPr>
        <w:t xml:space="preserve">-&gt; </w:t>
      </w:r>
      <w:r w:rsidRPr="003C5F2D">
        <w:rPr>
          <w:rFonts w:ascii="Times New Roman" w:hAnsi="Times New Roman" w:cs="Times New Roman"/>
          <w:i/>
        </w:rPr>
        <w:t>and neg</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lastRenderedPageBreak/>
        <w:t xml:space="preserve">neg neg </w:t>
      </w:r>
      <w:r w:rsidRPr="003C5F2D">
        <w:rPr>
          <w:rFonts w:ascii="Times New Roman" w:hAnsi="Times New Roman" w:cs="Times New Roman"/>
        </w:rPr>
        <w:t>-&gt;</w:t>
      </w:r>
      <w:r w:rsidRPr="003C5F2D">
        <w:rPr>
          <w:rFonts w:ascii="Times New Roman" w:hAnsi="Times New Roman" w:cs="Times New Roman"/>
          <w:i/>
        </w:rPr>
        <w:t xml:space="preserve"> </w:t>
      </w:r>
      <w:r w:rsidRPr="003C5F2D">
        <w:rPr>
          <w:rFonts w:ascii="Times New Roman" w:hAnsi="Times New Roman" w:cs="Times New Roman"/>
        </w:rPr>
        <w:sym w:font="Symbol" w:char="F0C6"/>
      </w:r>
      <w:r w:rsidRPr="003C5F2D">
        <w:rPr>
          <w:rFonts w:ascii="Times New Roman" w:hAnsi="Times New Roman" w:cs="Times New Roman"/>
          <w:i/>
        </w:rPr>
        <w:t xml:space="preserve"> </w:t>
      </w:r>
      <w:r w:rsidRPr="003C5F2D">
        <w:rPr>
          <w:rFonts w:ascii="Times New Roman" w:hAnsi="Times New Roman" w:cs="Times New Roman"/>
        </w:rPr>
        <w:t xml:space="preserve">(no connective, </w:t>
      </w:r>
      <w:r w:rsidR="00542797">
        <w:rPr>
          <w:rFonts w:ascii="Times New Roman" w:hAnsi="Times New Roman" w:cs="Times New Roman"/>
        </w:rPr>
        <w:t>double-</w:t>
      </w:r>
      <w:r w:rsidR="00577026">
        <w:rPr>
          <w:rFonts w:ascii="Times New Roman" w:hAnsi="Times New Roman" w:cs="Times New Roman"/>
        </w:rPr>
        <w:t>neg cancels out</w:t>
      </w:r>
      <w:r w:rsidRPr="003C5F2D">
        <w:rPr>
          <w:rFonts w:ascii="Times New Roman" w:hAnsi="Times New Roman" w:cs="Times New Roman"/>
        </w:rPr>
        <w:t>)</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neg forall </w:t>
      </w:r>
      <w:r w:rsidRPr="003C5F2D">
        <w:rPr>
          <w:rFonts w:ascii="Times New Roman" w:hAnsi="Times New Roman" w:cs="Times New Roman"/>
        </w:rPr>
        <w:t xml:space="preserve">-&gt; </w:t>
      </w:r>
      <w:r w:rsidRPr="003C5F2D">
        <w:rPr>
          <w:rFonts w:ascii="Times New Roman" w:hAnsi="Times New Roman" w:cs="Times New Roman"/>
          <w:i/>
        </w:rPr>
        <w:t>exist neg</w:t>
      </w:r>
    </w:p>
    <w:p w:rsidR="004D2935" w:rsidRDefault="0070551C">
      <w:pPr>
        <w:pStyle w:val="ListParagraph"/>
        <w:numPr>
          <w:ilvl w:val="2"/>
          <w:numId w:val="1"/>
        </w:numPr>
        <w:rPr>
          <w:rFonts w:ascii="Times New Roman" w:hAnsi="Times New Roman" w:cs="Times New Roman"/>
        </w:rPr>
      </w:pPr>
      <w:r w:rsidRPr="003C5F2D">
        <w:rPr>
          <w:rFonts w:ascii="Times New Roman" w:hAnsi="Times New Roman" w:cs="Times New Roman"/>
          <w:i/>
        </w:rPr>
        <w:t xml:space="preserve">neg exist </w:t>
      </w:r>
      <w:r w:rsidRPr="003C5F2D">
        <w:rPr>
          <w:rFonts w:ascii="Times New Roman" w:hAnsi="Times New Roman" w:cs="Times New Roman"/>
        </w:rPr>
        <w:t xml:space="preserve">-&gt; </w:t>
      </w:r>
      <w:r w:rsidRPr="003C5F2D">
        <w:rPr>
          <w:rFonts w:ascii="Times New Roman" w:hAnsi="Times New Roman" w:cs="Times New Roman"/>
          <w:i/>
        </w:rPr>
        <w:t>forall neg</w:t>
      </w:r>
    </w:p>
    <w:p w:rsidR="004D2935" w:rsidRDefault="0070551C">
      <w:pPr>
        <w:pStyle w:val="ListParagraph"/>
        <w:numPr>
          <w:ilvl w:val="1"/>
          <w:numId w:val="1"/>
        </w:numPr>
        <w:rPr>
          <w:rFonts w:ascii="Times New Roman" w:hAnsi="Times New Roman" w:cs="Times New Roman"/>
        </w:rPr>
      </w:pPr>
      <w:r w:rsidRPr="00AF52D8">
        <w:rPr>
          <w:rFonts w:ascii="Times New Roman" w:hAnsi="Times New Roman" w:cs="Times New Roman"/>
          <w:i/>
        </w:rPr>
        <w:t xml:space="preserve">neg naf </w:t>
      </w:r>
      <w:r w:rsidRPr="00AF52D8">
        <w:rPr>
          <w:rFonts w:ascii="Times New Roman" w:hAnsi="Times New Roman" w:cs="Times New Roman"/>
        </w:rPr>
        <w:t>-&gt; no change, i.e., is left as</w:t>
      </w:r>
      <w:r w:rsidR="00542797" w:rsidRPr="00AF52D8">
        <w:rPr>
          <w:rFonts w:ascii="Times New Roman" w:hAnsi="Times New Roman" w:cs="Times New Roman"/>
        </w:rPr>
        <w:t xml:space="preserve"> </w:t>
      </w:r>
      <w:r w:rsidR="00B06C0D">
        <w:rPr>
          <w:rFonts w:ascii="Times New Roman" w:hAnsi="Times New Roman" w:cs="Times New Roman"/>
        </w:rPr>
        <w:t xml:space="preserve"> </w:t>
      </w:r>
      <w:r w:rsidRPr="00AF52D8">
        <w:rPr>
          <w:rFonts w:ascii="Times New Roman" w:hAnsi="Times New Roman" w:cs="Times New Roman"/>
        </w:rPr>
        <w:t xml:space="preserve"> </w:t>
      </w:r>
      <w:r w:rsidRPr="00B06C0D">
        <w:rPr>
          <w:rFonts w:ascii="Times New Roman" w:hAnsi="Times New Roman" w:cs="Times New Roman"/>
          <w:i/>
        </w:rPr>
        <w:t>neg naf</w:t>
      </w:r>
      <w:r w:rsidR="00542797" w:rsidRPr="00AF52D8">
        <w:rPr>
          <w:rFonts w:ascii="Times New Roman" w:hAnsi="Times New Roman" w:cs="Times New Roman"/>
        </w:rPr>
        <w:t>.</w:t>
      </w:r>
    </w:p>
    <w:p w:rsidR="00AA5E42" w:rsidRPr="00BC5093" w:rsidRDefault="00AA5E42">
      <w:pPr>
        <w:pStyle w:val="ListParagraph"/>
        <w:numPr>
          <w:ilvl w:val="1"/>
          <w:numId w:val="1"/>
        </w:numPr>
        <w:rPr>
          <w:rFonts w:ascii="Times New Roman" w:hAnsi="Times New Roman" w:cs="Times New Roman"/>
          <w:highlight w:val="yellow"/>
        </w:rPr>
      </w:pPr>
      <w:r>
        <w:rPr>
          <w:rFonts w:ascii="Times New Roman" w:hAnsi="Times New Roman" w:cs="Times New Roman"/>
        </w:rPr>
        <w:t xml:space="preserve">Push </w:t>
      </w:r>
      <w:r w:rsidRPr="00AA5E42">
        <w:rPr>
          <w:rFonts w:ascii="Times New Roman" w:hAnsi="Times New Roman" w:cs="Times New Roman"/>
          <w:i/>
        </w:rPr>
        <w:t>exist</w:t>
      </w:r>
      <w:r>
        <w:rPr>
          <w:rFonts w:ascii="Times New Roman" w:hAnsi="Times New Roman" w:cs="Times New Roman"/>
        </w:rPr>
        <w:t xml:space="preserve">'s past the </w:t>
      </w:r>
      <w:r w:rsidRPr="00AA5E42">
        <w:rPr>
          <w:rFonts w:ascii="Times New Roman" w:hAnsi="Times New Roman" w:cs="Times New Roman"/>
          <w:i/>
        </w:rPr>
        <w:t>or</w:t>
      </w:r>
      <w:r w:rsidRPr="00AA5E42">
        <w:rPr>
          <w:rFonts w:ascii="Times New Roman" w:hAnsi="Times New Roman" w:cs="Times New Roman"/>
        </w:rPr>
        <w:t>'s</w:t>
      </w:r>
      <w:r>
        <w:rPr>
          <w:rFonts w:ascii="Times New Roman" w:hAnsi="Times New Roman" w:cs="Times New Roman"/>
        </w:rPr>
        <w:t xml:space="preserve"> when applicable.</w:t>
      </w:r>
      <w:r w:rsidR="00F35973">
        <w:rPr>
          <w:rFonts w:ascii="Times New Roman" w:hAnsi="Times New Roman" w:cs="Times New Roman"/>
        </w:rPr>
        <w:t xml:space="preserve"> Also push them through 1-sided ANDs (ie, when only one conjunct has the existential vars).</w:t>
      </w:r>
      <w:r>
        <w:rPr>
          <w:rFonts w:ascii="Times New Roman" w:hAnsi="Times New Roman" w:cs="Times New Roman"/>
        </w:rPr>
        <w:t xml:space="preserve">  </w:t>
      </w:r>
      <w:r w:rsidR="00CA2AF2">
        <w:rPr>
          <w:rFonts w:ascii="Times New Roman" w:hAnsi="Times New Roman" w:cs="Times New Roman"/>
          <w:highlight w:val="yellow"/>
        </w:rPr>
        <w:t>Do the same for forall: propagate through AND and 1-sided OR. We push foralls even though we later replace them with naf-exists-naf. Reason: nafs can’t be as easily propagated through AND. Test case: general_tests/lt3.flr</w:t>
      </w:r>
      <w:r w:rsidRPr="00BC5093">
        <w:rPr>
          <w:rFonts w:ascii="Times New Roman" w:hAnsi="Times New Roman" w:cs="Times New Roman"/>
          <w:highlight w:val="yellow"/>
        </w:rPr>
        <w:t>.</w:t>
      </w:r>
    </w:p>
    <w:p w:rsidR="004D2935" w:rsidRDefault="00EE4F4B">
      <w:pPr>
        <w:pStyle w:val="ListParagraph"/>
        <w:numPr>
          <w:ilvl w:val="1"/>
          <w:numId w:val="1"/>
        </w:numPr>
        <w:rPr>
          <w:rFonts w:ascii="Times New Roman" w:hAnsi="Times New Roman" w:cs="Times New Roman"/>
        </w:rPr>
      </w:pPr>
      <w:r>
        <w:rPr>
          <w:rFonts w:ascii="Times New Roman" w:hAnsi="Times New Roman" w:cs="Times New Roman"/>
        </w:rPr>
        <w:t xml:space="preserve">For </w:t>
      </w:r>
      <w:r w:rsidRPr="00EE4F4B">
        <w:rPr>
          <w:rFonts w:ascii="Times New Roman" w:hAnsi="Times New Roman" w:cs="Times New Roman"/>
          <w:b/>
          <w:i/>
        </w:rPr>
        <w:t>any</w:t>
      </w:r>
      <w:r>
        <w:rPr>
          <w:rFonts w:ascii="Times New Roman" w:hAnsi="Times New Roman" w:cs="Times New Roman"/>
        </w:rPr>
        <w:t xml:space="preserve"> remaining </w:t>
      </w:r>
      <w:r w:rsidR="001228D4" w:rsidRPr="00AF52D8">
        <w:rPr>
          <w:rFonts w:ascii="Times New Roman" w:hAnsi="Times New Roman" w:cs="Times New Roman"/>
          <w:i/>
        </w:rPr>
        <w:t>forall</w:t>
      </w:r>
      <w:r>
        <w:rPr>
          <w:rFonts w:ascii="Times New Roman" w:hAnsi="Times New Roman" w:cs="Times New Roman"/>
          <w:i/>
        </w:rPr>
        <w:t xml:space="preserve"> </w:t>
      </w:r>
      <w:r>
        <w:rPr>
          <w:rFonts w:ascii="Times New Roman" w:hAnsi="Times New Roman" w:cs="Times New Roman"/>
        </w:rPr>
        <w:t>quantifier, eliminate it</w:t>
      </w:r>
      <w:r w:rsidR="001228D4" w:rsidRPr="00AF52D8">
        <w:rPr>
          <w:rFonts w:ascii="Times New Roman" w:hAnsi="Times New Roman" w:cs="Times New Roman"/>
          <w:i/>
        </w:rPr>
        <w:t xml:space="preserve"> </w:t>
      </w:r>
      <w:r w:rsidR="001228D4" w:rsidRPr="00AF52D8">
        <w:rPr>
          <w:rFonts w:ascii="Times New Roman" w:hAnsi="Times New Roman" w:cs="Times New Roman"/>
        </w:rPr>
        <w:t xml:space="preserve">as described below </w:t>
      </w:r>
      <w:r w:rsidR="00E07B25">
        <w:rPr>
          <w:rFonts w:ascii="Times New Roman" w:hAnsi="Times New Roman" w:cs="Times New Roman"/>
        </w:rPr>
        <w:t>and do some additional pushes:</w:t>
      </w:r>
    </w:p>
    <w:p w:rsidR="00EE4F4B" w:rsidRDefault="00EE4F4B" w:rsidP="000977B6">
      <w:pPr>
        <w:pStyle w:val="ListParagraph"/>
        <w:ind w:left="1800" w:firstLine="0"/>
        <w:rPr>
          <w:rFonts w:ascii="Times New Roman" w:hAnsi="Times New Roman" w:cs="Times New Roman"/>
        </w:rPr>
      </w:pPr>
    </w:p>
    <w:p w:rsidR="004D2935" w:rsidRDefault="003867D9">
      <w:pPr>
        <w:pStyle w:val="ListParagraph"/>
        <w:numPr>
          <w:ilvl w:val="0"/>
          <w:numId w:val="16"/>
        </w:numPr>
        <w:rPr>
          <w:rFonts w:ascii="Times New Roman" w:hAnsi="Times New Roman" w:cs="Times New Roman"/>
        </w:rPr>
      </w:pPr>
      <w:r>
        <w:rPr>
          <w:rFonts w:ascii="Times New Roman" w:hAnsi="Times New Roman" w:cs="Times New Roman"/>
        </w:rPr>
        <w:t>Replace e</w:t>
      </w:r>
      <w:r w:rsidR="00EE4F4B">
        <w:rPr>
          <w:rFonts w:ascii="Times New Roman" w:hAnsi="Times New Roman" w:cs="Times New Roman"/>
        </w:rPr>
        <w:t>ach remaining</w:t>
      </w:r>
      <w:r>
        <w:rPr>
          <w:rFonts w:ascii="Times New Roman" w:hAnsi="Times New Roman" w:cs="Times New Roman"/>
        </w:rPr>
        <w:t xml:space="preserve"> </w:t>
      </w:r>
      <w:r w:rsidRPr="003867D9">
        <w:rPr>
          <w:rFonts w:ascii="Times New Roman" w:hAnsi="Times New Roman" w:cs="Times New Roman"/>
          <w:i/>
        </w:rPr>
        <w:t>forall</w:t>
      </w:r>
      <w:r>
        <w:rPr>
          <w:rFonts w:ascii="Times New Roman" w:hAnsi="Times New Roman" w:cs="Times New Roman"/>
        </w:rPr>
        <w:t xml:space="preserve"> with </w:t>
      </w:r>
      <w:r w:rsidRPr="003867D9">
        <w:rPr>
          <w:rFonts w:ascii="Times New Roman" w:hAnsi="Times New Roman" w:cs="Times New Roman"/>
          <w:i/>
        </w:rPr>
        <w:t>naf</w:t>
      </w:r>
      <w:r>
        <w:rPr>
          <w:rFonts w:ascii="Times New Roman" w:hAnsi="Times New Roman" w:cs="Times New Roman"/>
        </w:rPr>
        <w:t xml:space="preserve"> </w:t>
      </w:r>
      <w:r w:rsidRPr="003867D9">
        <w:rPr>
          <w:rFonts w:ascii="Times New Roman" w:hAnsi="Times New Roman" w:cs="Times New Roman"/>
          <w:i/>
        </w:rPr>
        <w:t>exists</w:t>
      </w:r>
      <w:r>
        <w:rPr>
          <w:rFonts w:ascii="Times New Roman" w:hAnsi="Times New Roman" w:cs="Times New Roman"/>
        </w:rPr>
        <w:t xml:space="preserve"> </w:t>
      </w:r>
      <w:r w:rsidRPr="003867D9">
        <w:rPr>
          <w:rFonts w:ascii="Times New Roman" w:hAnsi="Times New Roman" w:cs="Times New Roman"/>
          <w:i/>
        </w:rPr>
        <w:t>naf</w:t>
      </w:r>
      <w:r>
        <w:rPr>
          <w:rFonts w:ascii="Times New Roman" w:hAnsi="Times New Roman" w:cs="Times New Roman"/>
        </w:rPr>
        <w:t>. For instance:</w:t>
      </w:r>
    </w:p>
    <w:p w:rsidR="001228D4" w:rsidRPr="003C5F2D" w:rsidRDefault="001228D4" w:rsidP="000977B6">
      <w:pPr>
        <w:pStyle w:val="ListParagraph"/>
        <w:ind w:left="2520" w:firstLine="0"/>
        <w:rPr>
          <w:rFonts w:ascii="Times New Roman" w:hAnsi="Times New Roman" w:cs="Times New Roman"/>
        </w:rPr>
      </w:pPr>
      <w:r w:rsidRPr="00AF52D8">
        <w:rPr>
          <w:rFonts w:ascii="Times New Roman" w:hAnsi="Times New Roman" w:cs="Times New Roman"/>
          <w:i/>
        </w:rPr>
        <w:t>forall</w:t>
      </w:r>
      <w:r w:rsidRPr="003C5F2D">
        <w:rPr>
          <w:rFonts w:ascii="Times New Roman" w:hAnsi="Times New Roman" w:cs="Times New Roman"/>
        </w:rPr>
        <w:t>(?</w:t>
      </w:r>
      <w:r w:rsidR="00EE4F4B">
        <w:rPr>
          <w:rFonts w:ascii="Times New Roman" w:hAnsi="Times New Roman" w:cs="Times New Roman"/>
        </w:rPr>
        <w:t>vars</w:t>
      </w:r>
      <w:r w:rsidRPr="003C5F2D">
        <w:rPr>
          <w:rFonts w:ascii="Times New Roman" w:hAnsi="Times New Roman" w:cs="Times New Roman"/>
        </w:rPr>
        <w:t>)^(G(?</w:t>
      </w:r>
      <w:r w:rsidR="00EE4F4B">
        <w:rPr>
          <w:rFonts w:ascii="Times New Roman" w:hAnsi="Times New Roman" w:cs="Times New Roman"/>
        </w:rPr>
        <w:t>vars</w:t>
      </w:r>
      <w:r w:rsidRPr="003C5F2D">
        <w:rPr>
          <w:rFonts w:ascii="Times New Roman" w:hAnsi="Times New Roman" w:cs="Times New Roman"/>
        </w:rPr>
        <w:t xml:space="preserve">) </w:t>
      </w:r>
    </w:p>
    <w:p w:rsidR="001228D4" w:rsidRPr="003C5F2D" w:rsidRDefault="003867D9" w:rsidP="000977B6">
      <w:pPr>
        <w:pStyle w:val="ListParagraph"/>
        <w:ind w:left="1800" w:firstLine="0"/>
        <w:rPr>
          <w:rFonts w:ascii="Times New Roman" w:hAnsi="Times New Roman" w:cs="Times New Roman"/>
        </w:rPr>
      </w:pPr>
      <w:r>
        <w:rPr>
          <w:rFonts w:ascii="Times New Roman" w:hAnsi="Times New Roman" w:cs="Times New Roman"/>
        </w:rPr>
        <w:t>becomes</w:t>
      </w:r>
    </w:p>
    <w:p w:rsidR="001228D4" w:rsidRDefault="001228D4" w:rsidP="000977B6">
      <w:pPr>
        <w:pStyle w:val="ListParagraph"/>
        <w:ind w:left="2520" w:firstLine="0"/>
        <w:rPr>
          <w:rFonts w:ascii="Times New Roman" w:hAnsi="Times New Roman" w:cs="Times New Roman"/>
        </w:rPr>
      </w:pPr>
      <w:r w:rsidRPr="003C5F2D">
        <w:rPr>
          <w:rFonts w:ascii="Times New Roman" w:hAnsi="Times New Roman" w:cs="Times New Roman"/>
        </w:rPr>
        <w:t>naf</w:t>
      </w:r>
      <w:r w:rsidR="00E53B37">
        <w:rPr>
          <w:rFonts w:ascii="Times New Roman" w:hAnsi="Times New Roman" w:cs="Times New Roman"/>
        </w:rPr>
        <w:t>_</w:t>
      </w:r>
      <w:r w:rsidRPr="00AF52D8">
        <w:rPr>
          <w:rFonts w:ascii="Times New Roman" w:hAnsi="Times New Roman" w:cs="Times New Roman"/>
          <w:i/>
        </w:rPr>
        <w:t>exist</w:t>
      </w:r>
      <w:r w:rsidRPr="003C5F2D">
        <w:rPr>
          <w:rFonts w:ascii="Times New Roman" w:hAnsi="Times New Roman" w:cs="Times New Roman"/>
        </w:rPr>
        <w:t>(?</w:t>
      </w:r>
      <w:r w:rsidR="00EE4F4B">
        <w:rPr>
          <w:rFonts w:ascii="Times New Roman" w:hAnsi="Times New Roman" w:cs="Times New Roman"/>
        </w:rPr>
        <w:t>vars</w:t>
      </w:r>
      <w:r w:rsidRPr="003C5F2D">
        <w:rPr>
          <w:rFonts w:ascii="Times New Roman" w:hAnsi="Times New Roman" w:cs="Times New Roman"/>
        </w:rPr>
        <w:t>)</w:t>
      </w:r>
      <w:r w:rsidR="00E53B37">
        <w:rPr>
          <w:rFonts w:ascii="Times New Roman" w:hAnsi="Times New Roman" w:cs="Times New Roman"/>
        </w:rPr>
        <w:t>(</w:t>
      </w:r>
      <w:r w:rsidRPr="003C5F2D">
        <w:rPr>
          <w:rFonts w:ascii="Times New Roman" w:hAnsi="Times New Roman" w:cs="Times New Roman"/>
        </w:rPr>
        <w:t>(</w:t>
      </w:r>
      <w:r w:rsidRPr="00AF52D8">
        <w:rPr>
          <w:rFonts w:ascii="Times New Roman" w:hAnsi="Times New Roman" w:cs="Times New Roman"/>
          <w:i/>
        </w:rPr>
        <w:t>naf</w:t>
      </w:r>
      <w:r w:rsidRPr="003C5F2D">
        <w:rPr>
          <w:rFonts w:ascii="Times New Roman" w:hAnsi="Times New Roman" w:cs="Times New Roman"/>
        </w:rPr>
        <w:t xml:space="preserve"> G(?</w:t>
      </w:r>
      <w:r w:rsidR="00EE4F4B">
        <w:rPr>
          <w:rFonts w:ascii="Times New Roman" w:hAnsi="Times New Roman" w:cs="Times New Roman"/>
        </w:rPr>
        <w:t>vars</w:t>
      </w:r>
      <w:r w:rsidRPr="003C5F2D">
        <w:rPr>
          <w:rFonts w:ascii="Times New Roman" w:hAnsi="Times New Roman" w:cs="Times New Roman"/>
        </w:rPr>
        <w:t>)).</w:t>
      </w:r>
    </w:p>
    <w:p w:rsidR="00E07B25" w:rsidRDefault="00E07B25" w:rsidP="00E07B25">
      <w:pPr>
        <w:pStyle w:val="ListParagraph"/>
        <w:numPr>
          <w:ilvl w:val="0"/>
          <w:numId w:val="16"/>
        </w:numPr>
        <w:rPr>
          <w:rFonts w:ascii="Times New Roman" w:hAnsi="Times New Roman" w:cs="Times New Roman"/>
        </w:rPr>
      </w:pPr>
      <w:r>
        <w:rPr>
          <w:rFonts w:ascii="Times New Roman" w:hAnsi="Times New Roman" w:cs="Times New Roman"/>
        </w:rPr>
        <w:t xml:space="preserve">Push  </w:t>
      </w:r>
      <w:r w:rsidRPr="00E07B25">
        <w:rPr>
          <w:rFonts w:ascii="Times New Roman" w:hAnsi="Times New Roman" w:cs="Times New Roman"/>
          <w:i/>
        </w:rPr>
        <w:t>exist</w:t>
      </w:r>
      <w:r>
        <w:rPr>
          <w:rFonts w:ascii="Times New Roman" w:hAnsi="Times New Roman" w:cs="Times New Roman"/>
        </w:rPr>
        <w:t xml:space="preserve"> inwards past the </w:t>
      </w:r>
      <w:r w:rsidRPr="00E07B25">
        <w:rPr>
          <w:rFonts w:ascii="Times New Roman" w:hAnsi="Times New Roman" w:cs="Times New Roman"/>
          <w:i/>
        </w:rPr>
        <w:t>or</w:t>
      </w:r>
      <w:r>
        <w:rPr>
          <w:rFonts w:ascii="Times New Roman" w:hAnsi="Times New Roman" w:cs="Times New Roman"/>
        </w:rPr>
        <w:t>, if applicable</w:t>
      </w:r>
      <w:r w:rsidR="00F35973">
        <w:rPr>
          <w:rFonts w:ascii="Times New Roman" w:hAnsi="Times New Roman" w:cs="Times New Roman"/>
        </w:rPr>
        <w:t>; push them also through 1-sided ANDs.</w:t>
      </w:r>
    </w:p>
    <w:p w:rsidR="004D2935" w:rsidRPr="00F35973" w:rsidRDefault="00EE4F4B">
      <w:pPr>
        <w:pStyle w:val="ListParagraph"/>
        <w:numPr>
          <w:ilvl w:val="0"/>
          <w:numId w:val="16"/>
        </w:numPr>
        <w:rPr>
          <w:rFonts w:ascii="Times New Roman" w:hAnsi="Times New Roman" w:cs="Times New Roman"/>
        </w:rPr>
      </w:pPr>
      <w:r w:rsidRPr="00EE4F4B">
        <w:rPr>
          <w:rFonts w:ascii="Times New Roman" w:hAnsi="Times New Roman" w:cs="Times New Roman"/>
        </w:rPr>
        <w:t xml:space="preserve">Push the inner naf as before, but </w:t>
      </w:r>
      <w:r>
        <w:rPr>
          <w:rFonts w:ascii="Times New Roman" w:hAnsi="Times New Roman" w:cs="Times New Roman"/>
        </w:rPr>
        <w:t xml:space="preserve">this time </w:t>
      </w:r>
      <w:r w:rsidRPr="00EE4F4B">
        <w:rPr>
          <w:rFonts w:ascii="Times New Roman" w:hAnsi="Times New Roman" w:cs="Times New Roman"/>
          <w:b/>
          <w:i/>
        </w:rPr>
        <w:t xml:space="preserve">not </w:t>
      </w:r>
      <w:r w:rsidRPr="00EE4F4B">
        <w:rPr>
          <w:rFonts w:ascii="Times New Roman" w:hAnsi="Times New Roman" w:cs="Times New Roman"/>
        </w:rPr>
        <w:t xml:space="preserve">past </w:t>
      </w:r>
      <w:r w:rsidRPr="00EE4F4B">
        <w:rPr>
          <w:rFonts w:ascii="Times New Roman" w:hAnsi="Times New Roman" w:cs="Times New Roman"/>
          <w:i/>
        </w:rPr>
        <w:t>exists</w:t>
      </w:r>
    </w:p>
    <w:p w:rsidR="00F35973" w:rsidRPr="00F130A3" w:rsidRDefault="00F35973" w:rsidP="00F35973">
      <w:pPr>
        <w:ind w:left="720" w:firstLine="0"/>
        <w:rPr>
          <w:rFonts w:ascii="Times New Roman" w:hAnsi="Times New Roman" w:cs="Times New Roman"/>
          <w:highlight w:val="yellow"/>
        </w:rPr>
      </w:pPr>
      <w:r w:rsidRPr="00F130A3">
        <w:rPr>
          <w:rFonts w:ascii="Times New Roman" w:hAnsi="Times New Roman" w:cs="Times New Roman"/>
          <w:b/>
          <w:highlight w:val="yellow"/>
        </w:rPr>
        <w:t>Step  (ii)</w:t>
      </w:r>
      <w:r w:rsidRPr="00F130A3">
        <w:rPr>
          <w:rFonts w:ascii="Times New Roman" w:hAnsi="Times New Roman" w:cs="Times New Roman"/>
          <w:highlight w:val="yellow"/>
        </w:rPr>
        <w:t xml:space="preserve"> above </w:t>
      </w:r>
      <w:r w:rsidR="00CA2AF2">
        <w:rPr>
          <w:rFonts w:ascii="Times New Roman" w:hAnsi="Times New Roman" w:cs="Times New Roman"/>
          <w:highlight w:val="yellow"/>
        </w:rPr>
        <w:t>is</w:t>
      </w:r>
      <w:r w:rsidR="00CA2AF2" w:rsidRPr="00F130A3">
        <w:rPr>
          <w:rFonts w:ascii="Times New Roman" w:hAnsi="Times New Roman" w:cs="Times New Roman"/>
          <w:highlight w:val="yellow"/>
        </w:rPr>
        <w:t xml:space="preserve"> </w:t>
      </w:r>
      <w:r w:rsidRPr="00F130A3">
        <w:rPr>
          <w:rFonts w:ascii="Times New Roman" w:hAnsi="Times New Roman" w:cs="Times New Roman"/>
          <w:highlight w:val="yellow"/>
        </w:rPr>
        <w:t xml:space="preserve">not </w:t>
      </w:r>
      <w:r w:rsidR="00CA2AF2">
        <w:rPr>
          <w:rFonts w:ascii="Times New Roman" w:hAnsi="Times New Roman" w:cs="Times New Roman"/>
          <w:highlight w:val="yellow"/>
        </w:rPr>
        <w:t xml:space="preserve">being done as it </w:t>
      </w:r>
      <w:r w:rsidR="00BC5093" w:rsidRPr="00F130A3">
        <w:rPr>
          <w:rFonts w:ascii="Times New Roman" w:hAnsi="Times New Roman" w:cs="Times New Roman"/>
          <w:highlight w:val="yellow"/>
        </w:rPr>
        <w:t>requires an additional scan</w:t>
      </w:r>
      <w:r w:rsidR="00CA2AF2">
        <w:rPr>
          <w:rFonts w:ascii="Times New Roman" w:hAnsi="Times New Roman" w:cs="Times New Roman"/>
          <w:highlight w:val="yellow"/>
        </w:rPr>
        <w:t xml:space="preserve">, </w:t>
      </w:r>
      <w:r w:rsidRPr="00F130A3">
        <w:rPr>
          <w:rFonts w:ascii="Times New Roman" w:hAnsi="Times New Roman" w:cs="Times New Roman"/>
          <w:highlight w:val="yellow"/>
        </w:rPr>
        <w:t xml:space="preserve">and </w:t>
      </w:r>
      <w:r w:rsidR="00CA2AF2">
        <w:rPr>
          <w:rFonts w:ascii="Times New Roman" w:hAnsi="Times New Roman" w:cs="Times New Roman"/>
          <w:highlight w:val="yellow"/>
        </w:rPr>
        <w:t xml:space="preserve">we </w:t>
      </w:r>
      <w:r w:rsidR="00F130A3">
        <w:rPr>
          <w:rFonts w:ascii="Times New Roman" w:hAnsi="Times New Roman" w:cs="Times New Roman"/>
          <w:highlight w:val="yellow"/>
        </w:rPr>
        <w:t xml:space="preserve">do not </w:t>
      </w:r>
      <w:r w:rsidR="00F130A3" w:rsidRPr="00F130A3">
        <w:rPr>
          <w:rFonts w:ascii="Times New Roman" w:hAnsi="Times New Roman" w:cs="Times New Roman"/>
          <w:highlight w:val="yellow"/>
        </w:rPr>
        <w:t xml:space="preserve"> </w:t>
      </w:r>
      <w:r w:rsidRPr="00F130A3">
        <w:rPr>
          <w:rFonts w:ascii="Times New Roman" w:hAnsi="Times New Roman" w:cs="Times New Roman"/>
          <w:highlight w:val="yellow"/>
        </w:rPr>
        <w:t xml:space="preserve">have testable  usecases where </w:t>
      </w:r>
      <w:r w:rsidR="00F130A3">
        <w:rPr>
          <w:rFonts w:ascii="Times New Roman" w:hAnsi="Times New Roman" w:cs="Times New Roman"/>
          <w:highlight w:val="yellow"/>
        </w:rPr>
        <w:t xml:space="preserve">(ii) </w:t>
      </w:r>
      <w:r w:rsidR="00F130A3" w:rsidRPr="00F130A3">
        <w:rPr>
          <w:rFonts w:ascii="Times New Roman" w:hAnsi="Times New Roman" w:cs="Times New Roman"/>
          <w:highlight w:val="yellow"/>
        </w:rPr>
        <w:t xml:space="preserve"> </w:t>
      </w:r>
      <w:r w:rsidRPr="00F130A3">
        <w:rPr>
          <w:rFonts w:ascii="Times New Roman" w:hAnsi="Times New Roman" w:cs="Times New Roman"/>
          <w:highlight w:val="yellow"/>
        </w:rPr>
        <w:t>make</w:t>
      </w:r>
      <w:r w:rsidR="00F130A3">
        <w:rPr>
          <w:rFonts w:ascii="Times New Roman" w:hAnsi="Times New Roman" w:cs="Times New Roman"/>
          <w:highlight w:val="yellow"/>
        </w:rPr>
        <w:t>s</w:t>
      </w:r>
      <w:r w:rsidRPr="00F130A3">
        <w:rPr>
          <w:rFonts w:ascii="Times New Roman" w:hAnsi="Times New Roman" w:cs="Times New Roman"/>
          <w:highlight w:val="yellow"/>
        </w:rPr>
        <w:t xml:space="preserve"> a difference (changing undefined results to true/false).</w:t>
      </w:r>
      <w:r w:rsidR="00CA2AF2">
        <w:rPr>
          <w:rFonts w:ascii="Times New Roman" w:hAnsi="Times New Roman" w:cs="Times New Roman"/>
          <w:highlight w:val="yellow"/>
        </w:rPr>
        <w:t xml:space="preserve"> Note: we do perform this step before (e).</w:t>
      </w:r>
    </w:p>
    <w:p w:rsidR="00F130A3" w:rsidRPr="00F35973" w:rsidRDefault="00F130A3" w:rsidP="00F35973">
      <w:pPr>
        <w:ind w:left="720" w:firstLine="0"/>
        <w:rPr>
          <w:rFonts w:ascii="Times New Roman" w:hAnsi="Times New Roman" w:cs="Times New Roman"/>
        </w:rPr>
      </w:pPr>
      <w:r w:rsidRPr="00F130A3">
        <w:rPr>
          <w:rFonts w:ascii="Times New Roman" w:hAnsi="Times New Roman" w:cs="Times New Roman"/>
          <w:highlight w:val="yellow"/>
        </w:rPr>
        <w:t xml:space="preserve">In contrast, </w:t>
      </w:r>
      <w:r>
        <w:rPr>
          <w:rFonts w:ascii="Times New Roman" w:hAnsi="Times New Roman" w:cs="Times New Roman"/>
          <w:b/>
          <w:highlight w:val="yellow"/>
        </w:rPr>
        <w:t>step</w:t>
      </w:r>
      <w:r w:rsidRPr="00F130A3">
        <w:rPr>
          <w:rFonts w:ascii="Times New Roman" w:hAnsi="Times New Roman" w:cs="Times New Roman"/>
          <w:b/>
          <w:highlight w:val="yellow"/>
        </w:rPr>
        <w:t xml:space="preserve"> </w:t>
      </w:r>
      <w:r w:rsidR="00CA2AF2">
        <w:rPr>
          <w:rFonts w:ascii="Times New Roman" w:hAnsi="Times New Roman" w:cs="Times New Roman"/>
          <w:b/>
          <w:highlight w:val="yellow"/>
        </w:rPr>
        <w:t>(</w:t>
      </w:r>
      <w:r w:rsidRPr="00F130A3">
        <w:rPr>
          <w:rFonts w:ascii="Times New Roman" w:hAnsi="Times New Roman" w:cs="Times New Roman"/>
          <w:b/>
          <w:highlight w:val="yellow"/>
        </w:rPr>
        <w:t>d</w:t>
      </w:r>
      <w:r w:rsidR="00CA2AF2">
        <w:rPr>
          <w:rFonts w:ascii="Times New Roman" w:hAnsi="Times New Roman" w:cs="Times New Roman"/>
          <w:b/>
          <w:highlight w:val="yellow"/>
        </w:rPr>
        <w:t>)</w:t>
      </w:r>
      <w:r w:rsidRPr="00F130A3">
        <w:rPr>
          <w:rFonts w:ascii="Times New Roman" w:hAnsi="Times New Roman" w:cs="Times New Roman"/>
          <w:highlight w:val="yellow"/>
        </w:rPr>
        <w:t xml:space="preserve"> above </w:t>
      </w:r>
      <w:r w:rsidRPr="00F130A3">
        <w:rPr>
          <w:rFonts w:ascii="Times New Roman" w:hAnsi="Times New Roman" w:cs="Times New Roman"/>
          <w:i/>
          <w:highlight w:val="yellow"/>
        </w:rPr>
        <w:t>does</w:t>
      </w:r>
      <w:r w:rsidRPr="00F130A3">
        <w:rPr>
          <w:rFonts w:ascii="Times New Roman" w:hAnsi="Times New Roman" w:cs="Times New Roman"/>
          <w:highlight w:val="yellow"/>
        </w:rPr>
        <w:t xml:space="preserve"> have a testable use case: general_tests/lt3.flr. Without case d, tst1 and tst2 will give different results (rule r1/2 will give undefined answers while r2 will give true answers).</w:t>
      </w:r>
    </w:p>
    <w:p w:rsidR="0093129B" w:rsidRDefault="0093129B" w:rsidP="000977B6">
      <w:pPr>
        <w:pStyle w:val="ListParagraph"/>
        <w:ind w:left="2520" w:firstLine="0"/>
        <w:rPr>
          <w:rFonts w:ascii="Times New Roman" w:hAnsi="Times New Roman" w:cs="Times New Roman"/>
        </w:rPr>
      </w:pPr>
    </w:p>
    <w:p w:rsidR="004D2935" w:rsidRDefault="00AF52D8">
      <w:pPr>
        <w:pStyle w:val="ListParagraph"/>
        <w:numPr>
          <w:ilvl w:val="0"/>
          <w:numId w:val="1"/>
        </w:numPr>
        <w:rPr>
          <w:rFonts w:ascii="Times New Roman" w:hAnsi="Times New Roman" w:cs="Times New Roman"/>
        </w:rPr>
      </w:pPr>
      <w:r w:rsidRPr="00EE4F4B">
        <w:rPr>
          <w:rFonts w:ascii="Times New Roman" w:hAnsi="Times New Roman" w:cs="Times New Roman"/>
        </w:rPr>
        <w:t>Next</w:t>
      </w:r>
      <w:r w:rsidR="003E349C" w:rsidRPr="00EE4F4B">
        <w:rPr>
          <w:rFonts w:ascii="Times New Roman" w:hAnsi="Times New Roman" w:cs="Times New Roman"/>
        </w:rPr>
        <w:t>:   If (in the result of (2))</w:t>
      </w:r>
      <w:r w:rsidR="003E349C" w:rsidRPr="00EE4F4B">
        <w:rPr>
          <w:rFonts w:ascii="Times New Roman" w:hAnsi="Times New Roman" w:cs="Times New Roman"/>
          <w:i/>
        </w:rPr>
        <w:t xml:space="preserve"> neg</w:t>
      </w:r>
      <w:r w:rsidR="003E349C" w:rsidRPr="00EE4F4B">
        <w:rPr>
          <w:rFonts w:ascii="Times New Roman" w:hAnsi="Times New Roman" w:cs="Times New Roman"/>
        </w:rPr>
        <w:t xml:space="preserve"> appears outside of</w:t>
      </w:r>
      <w:r w:rsidR="003E349C" w:rsidRPr="00EE4F4B">
        <w:rPr>
          <w:rFonts w:ascii="Times New Roman" w:hAnsi="Times New Roman" w:cs="Times New Roman"/>
          <w:i/>
        </w:rPr>
        <w:t xml:space="preserve"> naf</w:t>
      </w:r>
      <w:r w:rsidR="003E349C" w:rsidRPr="00EE4F4B">
        <w:rPr>
          <w:rFonts w:ascii="Times New Roman" w:hAnsi="Times New Roman" w:cs="Times New Roman"/>
        </w:rPr>
        <w:t>, report a syntax error because</w:t>
      </w:r>
      <w:r w:rsidRPr="00EE4F4B">
        <w:rPr>
          <w:rFonts w:ascii="Times New Roman" w:hAnsi="Times New Roman" w:cs="Times New Roman"/>
        </w:rPr>
        <w:t>, as explained earlier,</w:t>
      </w:r>
      <w:r w:rsidR="003E349C" w:rsidRPr="00EE4F4B">
        <w:rPr>
          <w:rFonts w:ascii="Times New Roman" w:hAnsi="Times New Roman" w:cs="Times New Roman"/>
          <w:i/>
          <w:u w:val="single"/>
        </w:rPr>
        <w:t xml:space="preserve"> </w:t>
      </w:r>
      <w:r w:rsidR="0070551C" w:rsidRPr="00EE4F4B">
        <w:rPr>
          <w:rFonts w:ascii="Times New Roman" w:hAnsi="Times New Roman" w:cs="Times New Roman"/>
          <w:i/>
          <w:u w:val="single"/>
        </w:rPr>
        <w:t>neg</w:t>
      </w:r>
      <w:r w:rsidR="0070551C" w:rsidRPr="00EE4F4B">
        <w:rPr>
          <w:rFonts w:ascii="Times New Roman" w:hAnsi="Times New Roman" w:cs="Times New Roman"/>
          <w:u w:val="single"/>
        </w:rPr>
        <w:t xml:space="preserve"> is not permitted to appear irremediably/essentially outside the scope of naf</w:t>
      </w:r>
      <w:r w:rsidR="003E349C" w:rsidRPr="00EE4F4B">
        <w:rPr>
          <w:rFonts w:ascii="Times New Roman" w:hAnsi="Times New Roman" w:cs="Times New Roman"/>
        </w:rPr>
        <w:t xml:space="preserve">.  </w:t>
      </w:r>
    </w:p>
    <w:p w:rsidR="004D2935" w:rsidRDefault="00AF52D8">
      <w:pPr>
        <w:pStyle w:val="ListParagraph"/>
        <w:numPr>
          <w:ilvl w:val="0"/>
          <w:numId w:val="1"/>
        </w:numPr>
        <w:rPr>
          <w:rFonts w:ascii="Times New Roman" w:hAnsi="Times New Roman" w:cs="Times New Roman"/>
        </w:rPr>
      </w:pPr>
      <w:r>
        <w:rPr>
          <w:rFonts w:ascii="Times New Roman" w:hAnsi="Times New Roman" w:cs="Times New Roman"/>
        </w:rPr>
        <w:t>Next</w:t>
      </w:r>
      <w:r w:rsidR="00B4357D" w:rsidRPr="003C5F2D">
        <w:rPr>
          <w:rFonts w:ascii="Times New Roman" w:hAnsi="Times New Roman" w:cs="Times New Roman"/>
        </w:rPr>
        <w:t xml:space="preserve">:  </w:t>
      </w:r>
      <w:r w:rsidR="003E349C" w:rsidRPr="003C5F2D">
        <w:rPr>
          <w:rFonts w:ascii="Times New Roman" w:hAnsi="Times New Roman" w:cs="Times New Roman"/>
        </w:rPr>
        <w:t xml:space="preserve"> </w:t>
      </w:r>
      <w:r w:rsidR="00B4357D" w:rsidRPr="003C5F2D">
        <w:rPr>
          <w:rFonts w:ascii="Times New Roman" w:hAnsi="Times New Roman" w:cs="Times New Roman"/>
        </w:rPr>
        <w:t>I</w:t>
      </w:r>
      <w:r w:rsidR="006A3724" w:rsidRPr="003C5F2D">
        <w:rPr>
          <w:rFonts w:ascii="Times New Roman" w:hAnsi="Times New Roman" w:cs="Times New Roman"/>
        </w:rPr>
        <w:t>f a rule body ha</w:t>
      </w:r>
      <w:r w:rsidR="001B488F" w:rsidRPr="003C5F2D">
        <w:rPr>
          <w:rFonts w:ascii="Times New Roman" w:hAnsi="Times New Roman" w:cs="Times New Roman"/>
        </w:rPr>
        <w:t xml:space="preserve">s an </w:t>
      </w:r>
      <w:r w:rsidR="006A3724" w:rsidRPr="003C5F2D">
        <w:rPr>
          <w:rFonts w:ascii="Times New Roman" w:hAnsi="Times New Roman" w:cs="Times New Roman"/>
          <w:i/>
        </w:rPr>
        <w:t xml:space="preserve">exist </w:t>
      </w:r>
      <w:r w:rsidR="0093129B" w:rsidRPr="0093129B">
        <w:rPr>
          <w:rFonts w:ascii="Times New Roman" w:hAnsi="Times New Roman" w:cs="Times New Roman"/>
        </w:rPr>
        <w:t xml:space="preserve">that is not </w:t>
      </w:r>
      <w:r w:rsidR="0093129B">
        <w:rPr>
          <w:rFonts w:ascii="Times New Roman" w:hAnsi="Times New Roman" w:cs="Times New Roman"/>
        </w:rPr>
        <w:t xml:space="preserve">in the scope of any </w:t>
      </w:r>
      <w:r w:rsidR="0093129B" w:rsidRPr="0093129B">
        <w:rPr>
          <w:rFonts w:ascii="Times New Roman" w:hAnsi="Times New Roman" w:cs="Times New Roman"/>
          <w:i/>
        </w:rPr>
        <w:t>naf</w:t>
      </w:r>
      <w:r w:rsidR="0093129B">
        <w:rPr>
          <w:rFonts w:ascii="Times New Roman" w:hAnsi="Times New Roman" w:cs="Times New Roman"/>
        </w:rPr>
        <w:t>,</w:t>
      </w:r>
      <w:r w:rsidR="0093129B">
        <w:rPr>
          <w:rFonts w:ascii="Times New Roman" w:hAnsi="Times New Roman" w:cs="Times New Roman"/>
          <w:i/>
        </w:rPr>
        <w:t xml:space="preserve"> </w:t>
      </w:r>
      <w:r w:rsidR="006A3724" w:rsidRPr="003C5F2D">
        <w:rPr>
          <w:rFonts w:ascii="Times New Roman" w:hAnsi="Times New Roman" w:cs="Times New Roman"/>
        </w:rPr>
        <w:t xml:space="preserve">then drop that </w:t>
      </w:r>
      <w:r w:rsidR="0070551C" w:rsidRPr="003C5F2D">
        <w:rPr>
          <w:rFonts w:ascii="Times New Roman" w:hAnsi="Times New Roman" w:cs="Times New Roman"/>
          <w:i/>
        </w:rPr>
        <w:t>exist</w:t>
      </w:r>
      <w:r w:rsidR="009C5729">
        <w:rPr>
          <w:rFonts w:ascii="Times New Roman" w:hAnsi="Times New Roman" w:cs="Times New Roman"/>
          <w:i/>
        </w:rPr>
        <w:t xml:space="preserve"> </w:t>
      </w:r>
      <w:r w:rsidR="009C5729">
        <w:rPr>
          <w:rFonts w:ascii="Times New Roman" w:hAnsi="Times New Roman" w:cs="Times New Roman"/>
        </w:rPr>
        <w:t xml:space="preserve">but rename the variables quantified by that </w:t>
      </w:r>
      <w:r w:rsidR="009C5729" w:rsidRPr="009C5729">
        <w:rPr>
          <w:rFonts w:ascii="Times New Roman" w:hAnsi="Times New Roman" w:cs="Times New Roman"/>
          <w:i/>
        </w:rPr>
        <w:t>exist</w:t>
      </w:r>
      <w:r w:rsidR="006A3724" w:rsidRPr="003C5F2D">
        <w:rPr>
          <w:rFonts w:ascii="Times New Roman" w:hAnsi="Times New Roman" w:cs="Times New Roman"/>
        </w:rPr>
        <w:t xml:space="preserve">.  </w:t>
      </w:r>
      <w:r w:rsidR="0093129B">
        <w:rPr>
          <w:rFonts w:ascii="Times New Roman" w:hAnsi="Times New Roman" w:cs="Times New Roman"/>
        </w:rPr>
        <w:t xml:space="preserve">Merge </w:t>
      </w:r>
      <w:r w:rsidR="003867D9">
        <w:rPr>
          <w:rFonts w:ascii="Times New Roman" w:hAnsi="Times New Roman" w:cs="Times New Roman"/>
        </w:rPr>
        <w:t>the remaining</w:t>
      </w:r>
      <w:r w:rsidR="0093129B">
        <w:rPr>
          <w:rFonts w:ascii="Times New Roman" w:hAnsi="Times New Roman" w:cs="Times New Roman"/>
        </w:rPr>
        <w:t xml:space="preserve"> </w:t>
      </w:r>
      <w:r w:rsidR="00DF19B6" w:rsidRPr="00DF19B6">
        <w:rPr>
          <w:rFonts w:ascii="Times New Roman" w:hAnsi="Times New Roman" w:cs="Times New Roman"/>
          <w:i/>
        </w:rPr>
        <w:t>exist</w:t>
      </w:r>
      <w:r w:rsidR="00B01620">
        <w:rPr>
          <w:rFonts w:ascii="Times New Roman" w:hAnsi="Times New Roman" w:cs="Times New Roman"/>
        </w:rPr>
        <w:t>'</w:t>
      </w:r>
      <w:r w:rsidR="0093129B">
        <w:rPr>
          <w:rFonts w:ascii="Times New Roman" w:hAnsi="Times New Roman" w:cs="Times New Roman"/>
        </w:rPr>
        <w:t xml:space="preserve">s with their containing </w:t>
      </w:r>
      <w:r w:rsidR="00DF19B6" w:rsidRPr="00DF19B6">
        <w:rPr>
          <w:rFonts w:ascii="Times New Roman" w:hAnsi="Times New Roman" w:cs="Times New Roman"/>
          <w:i/>
        </w:rPr>
        <w:t>exist</w:t>
      </w:r>
      <w:r w:rsidR="00DF19B6" w:rsidRPr="00DF19B6">
        <w:rPr>
          <w:rFonts w:ascii="Times New Roman" w:hAnsi="Times New Roman" w:cs="Times New Roman"/>
        </w:rPr>
        <w:t>'</w:t>
      </w:r>
      <w:r w:rsidR="0093129B" w:rsidRPr="00B01620">
        <w:rPr>
          <w:rFonts w:ascii="Times New Roman" w:hAnsi="Times New Roman" w:cs="Times New Roman"/>
        </w:rPr>
        <w:t>s</w:t>
      </w:r>
      <w:r w:rsidR="0093129B">
        <w:rPr>
          <w:rFonts w:ascii="Times New Roman" w:hAnsi="Times New Roman" w:cs="Times New Roman"/>
        </w:rPr>
        <w:t xml:space="preserve">. For instance:    </w:t>
      </w:r>
    </w:p>
    <w:p w:rsidR="0093129B" w:rsidRDefault="0093129B" w:rsidP="0093129B">
      <w:pPr>
        <w:ind w:left="360" w:firstLine="0"/>
        <w:rPr>
          <w:rFonts w:ascii="Times New Roman" w:hAnsi="Times New Roman" w:cs="Times New Roman"/>
        </w:rPr>
      </w:pPr>
      <w:r w:rsidRPr="0093129B">
        <w:rPr>
          <w:rFonts w:ascii="Times New Roman" w:hAnsi="Times New Roman" w:cs="Times New Roman"/>
        </w:rPr>
        <w:t xml:space="preserve">            foo, </w:t>
      </w:r>
      <w:r w:rsidRPr="0093129B">
        <w:rPr>
          <w:rFonts w:ascii="Times New Roman" w:hAnsi="Times New Roman" w:cs="Times New Roman"/>
          <w:i/>
        </w:rPr>
        <w:t>naf</w:t>
      </w:r>
      <w:r w:rsidRPr="0093129B">
        <w:rPr>
          <w:rFonts w:ascii="Times New Roman" w:hAnsi="Times New Roman" w:cs="Times New Roman"/>
        </w:rPr>
        <w:t xml:space="preserve"> </w:t>
      </w:r>
      <w:r w:rsidRPr="0093129B">
        <w:rPr>
          <w:rFonts w:ascii="Times New Roman" w:hAnsi="Times New Roman" w:cs="Times New Roman"/>
          <w:i/>
        </w:rPr>
        <w:t>exist</w:t>
      </w:r>
      <w:r w:rsidRPr="0093129B">
        <w:rPr>
          <w:rFonts w:ascii="Times New Roman" w:hAnsi="Times New Roman" w:cs="Times New Roman"/>
        </w:rPr>
        <w:t>(?X)^(abc(?</w:t>
      </w:r>
      <w:r w:rsidR="00401DF6">
        <w:rPr>
          <w:rFonts w:ascii="Times New Roman" w:hAnsi="Times New Roman" w:cs="Times New Roman"/>
        </w:rPr>
        <w:t>X</w:t>
      </w:r>
      <w:r w:rsidRPr="0093129B">
        <w:rPr>
          <w:rFonts w:ascii="Times New Roman" w:hAnsi="Times New Roman" w:cs="Times New Roman"/>
        </w:rPr>
        <w:t>),</w:t>
      </w:r>
      <w:r w:rsidR="00401DF6">
        <w:rPr>
          <w:rFonts w:ascii="Times New Roman" w:hAnsi="Times New Roman" w:cs="Times New Roman"/>
        </w:rPr>
        <w:t xml:space="preserve"> </w:t>
      </w:r>
      <w:r w:rsidRPr="0093129B">
        <w:rPr>
          <w:rFonts w:ascii="Times New Roman" w:hAnsi="Times New Roman" w:cs="Times New Roman"/>
          <w:i/>
        </w:rPr>
        <w:t>exist</w:t>
      </w:r>
      <w:r w:rsidRPr="0093129B">
        <w:rPr>
          <w:rFonts w:ascii="Times New Roman" w:hAnsi="Times New Roman" w:cs="Times New Roman"/>
        </w:rPr>
        <w:t>(?Y)^</w:t>
      </w:r>
      <w:r w:rsidR="004E33E7">
        <w:rPr>
          <w:rFonts w:ascii="Times New Roman" w:hAnsi="Times New Roman" w:cs="Times New Roman"/>
        </w:rPr>
        <w:t>(</w:t>
      </w:r>
      <w:r w:rsidRPr="0093129B">
        <w:rPr>
          <w:rFonts w:ascii="Times New Roman" w:hAnsi="Times New Roman" w:cs="Times New Roman"/>
        </w:rPr>
        <w:t>foobar(</w:t>
      </w:r>
      <w:r w:rsidR="00401DF6">
        <w:rPr>
          <w:rFonts w:ascii="Times New Roman" w:hAnsi="Times New Roman" w:cs="Times New Roman"/>
        </w:rPr>
        <w:t>?X,</w:t>
      </w:r>
      <w:r w:rsidRPr="0093129B">
        <w:rPr>
          <w:rFonts w:ascii="Times New Roman" w:hAnsi="Times New Roman" w:cs="Times New Roman"/>
        </w:rPr>
        <w:t>?Y))</w:t>
      </w:r>
      <w:r w:rsidR="004E33E7">
        <w:rPr>
          <w:rFonts w:ascii="Times New Roman" w:hAnsi="Times New Roman" w:cs="Times New Roman"/>
        </w:rPr>
        <w:t>)</w:t>
      </w:r>
    </w:p>
    <w:p w:rsidR="0093129B" w:rsidRDefault="0093129B" w:rsidP="0093129B">
      <w:pPr>
        <w:ind w:left="360" w:firstLine="0"/>
        <w:rPr>
          <w:rFonts w:ascii="Times New Roman" w:hAnsi="Times New Roman" w:cs="Times New Roman"/>
        </w:rPr>
      </w:pPr>
      <w:r>
        <w:rPr>
          <w:rFonts w:ascii="Times New Roman" w:hAnsi="Times New Roman" w:cs="Times New Roman"/>
        </w:rPr>
        <w:t xml:space="preserve">     </w:t>
      </w:r>
      <w:r w:rsidRPr="0093129B">
        <w:rPr>
          <w:rFonts w:ascii="Times New Roman" w:hAnsi="Times New Roman" w:cs="Times New Roman"/>
        </w:rPr>
        <w:t xml:space="preserve"> becomes</w:t>
      </w:r>
    </w:p>
    <w:p w:rsidR="0093129B" w:rsidRDefault="0093129B" w:rsidP="0093129B">
      <w:pPr>
        <w:ind w:left="360" w:firstLine="0"/>
        <w:rPr>
          <w:rFonts w:ascii="Times New Roman" w:hAnsi="Times New Roman" w:cs="Times New Roman"/>
        </w:rPr>
      </w:pPr>
      <w:r w:rsidRPr="0093129B">
        <w:rPr>
          <w:rFonts w:ascii="Times New Roman" w:hAnsi="Times New Roman" w:cs="Times New Roman"/>
        </w:rPr>
        <w:t xml:space="preserve">            foo, </w:t>
      </w:r>
      <w:r w:rsidRPr="0093129B">
        <w:rPr>
          <w:rFonts w:ascii="Times New Roman" w:hAnsi="Times New Roman" w:cs="Times New Roman"/>
          <w:i/>
        </w:rPr>
        <w:t>naf</w:t>
      </w:r>
      <w:r w:rsidRPr="0093129B">
        <w:rPr>
          <w:rFonts w:ascii="Times New Roman" w:hAnsi="Times New Roman" w:cs="Times New Roman"/>
        </w:rPr>
        <w:t xml:space="preserve"> </w:t>
      </w:r>
      <w:r w:rsidRPr="0093129B">
        <w:rPr>
          <w:rFonts w:ascii="Times New Roman" w:hAnsi="Times New Roman" w:cs="Times New Roman"/>
          <w:i/>
        </w:rPr>
        <w:t>exist</w:t>
      </w:r>
      <w:r w:rsidRPr="0093129B">
        <w:rPr>
          <w:rFonts w:ascii="Times New Roman" w:hAnsi="Times New Roman" w:cs="Times New Roman"/>
        </w:rPr>
        <w:t>(?X</w:t>
      </w:r>
      <w:r>
        <w:rPr>
          <w:rFonts w:ascii="Times New Roman" w:hAnsi="Times New Roman" w:cs="Times New Roman"/>
        </w:rPr>
        <w:t>,?newvar</w:t>
      </w:r>
      <w:r w:rsidRPr="0093129B">
        <w:rPr>
          <w:rFonts w:ascii="Times New Roman" w:hAnsi="Times New Roman" w:cs="Times New Roman"/>
        </w:rPr>
        <w:t>)^(abc(?</w:t>
      </w:r>
      <w:r w:rsidR="00401DF6">
        <w:rPr>
          <w:rFonts w:ascii="Times New Roman" w:hAnsi="Times New Roman" w:cs="Times New Roman"/>
        </w:rPr>
        <w:t>X</w:t>
      </w:r>
      <w:r w:rsidRPr="0093129B">
        <w:rPr>
          <w:rFonts w:ascii="Times New Roman" w:hAnsi="Times New Roman" w:cs="Times New Roman"/>
        </w:rPr>
        <w:t>), foobar(</w:t>
      </w:r>
      <w:r w:rsidR="00401DF6">
        <w:rPr>
          <w:rFonts w:ascii="Times New Roman" w:hAnsi="Times New Roman" w:cs="Times New Roman"/>
        </w:rPr>
        <w:t>?X,</w:t>
      </w:r>
      <w:r w:rsidRPr="0093129B">
        <w:rPr>
          <w:rFonts w:ascii="Times New Roman" w:hAnsi="Times New Roman" w:cs="Times New Roman"/>
        </w:rPr>
        <w:t>?</w:t>
      </w:r>
      <w:r>
        <w:rPr>
          <w:rFonts w:ascii="Times New Roman" w:hAnsi="Times New Roman" w:cs="Times New Roman"/>
        </w:rPr>
        <w:t>newvar</w:t>
      </w:r>
      <w:r w:rsidRPr="0093129B">
        <w:rPr>
          <w:rFonts w:ascii="Times New Roman" w:hAnsi="Times New Roman" w:cs="Times New Roman"/>
        </w:rPr>
        <w:t>))</w:t>
      </w:r>
    </w:p>
    <w:p w:rsidR="00994CBE" w:rsidRPr="0093129B" w:rsidRDefault="00994CBE" w:rsidP="0093129B">
      <w:pPr>
        <w:ind w:left="360" w:firstLine="0"/>
        <w:rPr>
          <w:rFonts w:ascii="Times New Roman" w:hAnsi="Times New Roman" w:cs="Times New Roman"/>
        </w:rPr>
      </w:pPr>
    </w:p>
    <w:p w:rsidR="008D402B" w:rsidRPr="003C5F2D" w:rsidRDefault="008D402B" w:rsidP="00003474">
      <w:pPr>
        <w:ind w:left="0" w:firstLine="0"/>
        <w:rPr>
          <w:rFonts w:ascii="Times New Roman" w:hAnsi="Times New Roman" w:cs="Times New Roman"/>
          <w:u w:val="single"/>
        </w:rPr>
      </w:pPr>
    </w:p>
    <w:p w:rsidR="00606C42" w:rsidRPr="00C508B1" w:rsidRDefault="00F140C6" w:rsidP="00003474">
      <w:pPr>
        <w:ind w:left="0" w:firstLine="0"/>
        <w:rPr>
          <w:rFonts w:ascii="Times New Roman" w:hAnsi="Times New Roman" w:cs="Times New Roman"/>
          <w:b/>
          <w:u w:val="single"/>
        </w:rPr>
      </w:pPr>
      <w:r w:rsidRPr="00F140C6">
        <w:rPr>
          <w:rFonts w:ascii="Times New Roman" w:hAnsi="Times New Roman" w:cs="Times New Roman"/>
          <w:b/>
          <w:u w:val="single"/>
        </w:rPr>
        <w:t>5. OH (Head formula sub-transform) -- Generate Unit-Head Cranial Rules</w:t>
      </w:r>
    </w:p>
    <w:p w:rsidR="006B06E9" w:rsidRPr="003C5F2D" w:rsidRDefault="006B06E9" w:rsidP="00A62928">
      <w:pPr>
        <w:pStyle w:val="PlainText"/>
        <w:rPr>
          <w:rFonts w:ascii="Times New Roman" w:hAnsi="Times New Roman" w:cs="Times New Roman"/>
          <w:sz w:val="22"/>
          <w:szCs w:val="22"/>
        </w:rPr>
      </w:pPr>
    </w:p>
    <w:p w:rsidR="00E941E0" w:rsidRPr="003C5F2D" w:rsidRDefault="00390744" w:rsidP="00A62928">
      <w:pPr>
        <w:pStyle w:val="PlainText"/>
        <w:rPr>
          <w:rFonts w:ascii="Times New Roman" w:hAnsi="Times New Roman" w:cs="Times New Roman"/>
          <w:sz w:val="22"/>
          <w:szCs w:val="22"/>
        </w:rPr>
      </w:pPr>
      <w:r w:rsidRPr="003C5F2D">
        <w:rPr>
          <w:rFonts w:ascii="Times New Roman" w:hAnsi="Times New Roman" w:cs="Times New Roman"/>
          <w:sz w:val="22"/>
          <w:szCs w:val="22"/>
          <w:u w:val="single"/>
        </w:rPr>
        <w:t xml:space="preserve">A. </w:t>
      </w:r>
      <w:r w:rsidR="0070551C" w:rsidRPr="003C5F2D">
        <w:rPr>
          <w:rFonts w:ascii="Times New Roman" w:hAnsi="Times New Roman" w:cs="Times New Roman"/>
          <w:sz w:val="22"/>
          <w:szCs w:val="22"/>
          <w:u w:val="single"/>
        </w:rPr>
        <w:t>Over</w:t>
      </w:r>
      <w:r w:rsidR="00244B6D" w:rsidRPr="003C5F2D">
        <w:rPr>
          <w:rFonts w:ascii="Times New Roman" w:hAnsi="Times New Roman" w:cs="Times New Roman"/>
          <w:sz w:val="22"/>
          <w:szCs w:val="22"/>
          <w:u w:val="single"/>
        </w:rPr>
        <w:t>all</w:t>
      </w:r>
    </w:p>
    <w:p w:rsidR="00244B6D" w:rsidRPr="003C5F2D" w:rsidRDefault="00244B6D" w:rsidP="00A62928">
      <w:pPr>
        <w:pStyle w:val="PlainText"/>
        <w:rPr>
          <w:rFonts w:ascii="Times New Roman" w:hAnsi="Times New Roman" w:cs="Times New Roman"/>
          <w:sz w:val="22"/>
          <w:szCs w:val="22"/>
        </w:rPr>
      </w:pPr>
    </w:p>
    <w:p w:rsidR="00244B6D" w:rsidRPr="003C5F2D" w:rsidRDefault="00244B6D" w:rsidP="00244B6D">
      <w:pPr>
        <w:ind w:left="0" w:firstLine="0"/>
        <w:rPr>
          <w:rFonts w:ascii="Times New Roman" w:hAnsi="Times New Roman" w:cs="Times New Roman"/>
        </w:rPr>
      </w:pPr>
      <w:r w:rsidRPr="003C5F2D">
        <w:rPr>
          <w:rFonts w:ascii="Times New Roman" w:hAnsi="Times New Roman" w:cs="Times New Roman"/>
        </w:rPr>
        <w:t>OH, the head formula sub-transform, takes as input a rule RI.  It then</w:t>
      </w:r>
      <w:r w:rsidR="00120DB6">
        <w:rPr>
          <w:rFonts w:ascii="Times New Roman" w:hAnsi="Times New Roman" w:cs="Times New Roman"/>
        </w:rPr>
        <w:t xml:space="preserve"> applies the following transforms</w:t>
      </w:r>
      <w:r w:rsidRPr="003C5F2D">
        <w:rPr>
          <w:rFonts w:ascii="Times New Roman" w:hAnsi="Times New Roman" w:cs="Times New Roman"/>
        </w:rPr>
        <w:t xml:space="preserve">, in sequence:   </w:t>
      </w:r>
    </w:p>
    <w:p w:rsidR="004D2935" w:rsidRDefault="0015696D">
      <w:pPr>
        <w:pStyle w:val="ListParagraph"/>
        <w:numPr>
          <w:ilvl w:val="0"/>
          <w:numId w:val="11"/>
        </w:numPr>
        <w:rPr>
          <w:rFonts w:ascii="Times New Roman" w:hAnsi="Times New Roman" w:cs="Times New Roman"/>
        </w:rPr>
      </w:pPr>
      <w:r>
        <w:rPr>
          <w:rFonts w:ascii="Times New Roman" w:hAnsi="Times New Roman" w:cs="Times New Roman"/>
          <w:b/>
        </w:rPr>
        <w:t>OH-TNF</w:t>
      </w:r>
      <w:r w:rsidR="00244B6D" w:rsidRPr="003C5F2D">
        <w:rPr>
          <w:rFonts w:ascii="Times New Roman" w:hAnsi="Times New Roman" w:cs="Times New Roman"/>
        </w:rPr>
        <w:t>, the prep</w:t>
      </w:r>
      <w:r w:rsidR="003867D9">
        <w:rPr>
          <w:rFonts w:ascii="Times New Roman" w:hAnsi="Times New Roman" w:cs="Times New Roman"/>
        </w:rPr>
        <w:t>aratory</w:t>
      </w:r>
      <w:r w:rsidR="00244B6D" w:rsidRPr="003C5F2D">
        <w:rPr>
          <w:rFonts w:ascii="Times New Roman" w:hAnsi="Times New Roman" w:cs="Times New Roman"/>
        </w:rPr>
        <w:t xml:space="preserve"> phase of OH</w:t>
      </w:r>
      <w:r w:rsidR="00120DB6">
        <w:rPr>
          <w:rFonts w:ascii="Times New Roman" w:hAnsi="Times New Roman" w:cs="Times New Roman"/>
        </w:rPr>
        <w:t>, which</w:t>
      </w:r>
      <w:r w:rsidR="00390744" w:rsidRPr="003C5F2D">
        <w:rPr>
          <w:rFonts w:ascii="Times New Roman" w:hAnsi="Times New Roman" w:cs="Times New Roman"/>
        </w:rPr>
        <w:t xml:space="preserve"> converts the head formula to</w:t>
      </w:r>
      <w:r w:rsidR="003867D9">
        <w:rPr>
          <w:rFonts w:ascii="Times New Roman" w:hAnsi="Times New Roman" w:cs="Times New Roman"/>
        </w:rPr>
        <w:t xml:space="preserve"> the</w:t>
      </w:r>
      <w:r w:rsidR="00390744" w:rsidRPr="003C5F2D">
        <w:rPr>
          <w:rFonts w:ascii="Times New Roman" w:hAnsi="Times New Roman" w:cs="Times New Roman"/>
        </w:rPr>
        <w:t xml:space="preserve"> Tight Normal Form (TNF).  </w:t>
      </w:r>
    </w:p>
    <w:p w:rsidR="004D2935" w:rsidRDefault="00244B6D">
      <w:pPr>
        <w:pStyle w:val="ListParagraph"/>
        <w:numPr>
          <w:ilvl w:val="0"/>
          <w:numId w:val="11"/>
        </w:numPr>
        <w:rPr>
          <w:rFonts w:ascii="Times New Roman" w:hAnsi="Times New Roman" w:cs="Times New Roman"/>
        </w:rPr>
      </w:pPr>
      <w:r w:rsidRPr="00120DB6">
        <w:rPr>
          <w:rFonts w:ascii="Times New Roman" w:hAnsi="Times New Roman" w:cs="Times New Roman"/>
          <w:b/>
        </w:rPr>
        <w:t>OH</w:t>
      </w:r>
      <w:r w:rsidR="0015696D">
        <w:rPr>
          <w:rFonts w:ascii="Times New Roman" w:hAnsi="Times New Roman" w:cs="Times New Roman"/>
          <w:b/>
        </w:rPr>
        <w:t>-C</w:t>
      </w:r>
      <w:r w:rsidR="00390744" w:rsidRPr="003C5F2D">
        <w:rPr>
          <w:rFonts w:ascii="Times New Roman" w:hAnsi="Times New Roman" w:cs="Times New Roman"/>
        </w:rPr>
        <w:t xml:space="preserve"> generates cranial rules</w:t>
      </w:r>
      <w:r w:rsidR="0015696D">
        <w:rPr>
          <w:rFonts w:ascii="Times New Roman" w:hAnsi="Times New Roman" w:cs="Times New Roman"/>
        </w:rPr>
        <w:t xml:space="preserve"> (whence the “C” part in OH-C)</w:t>
      </w:r>
      <w:r w:rsidR="00390744" w:rsidRPr="003C5F2D">
        <w:rPr>
          <w:rFonts w:ascii="Times New Roman" w:hAnsi="Times New Roman" w:cs="Times New Roman"/>
        </w:rPr>
        <w:t xml:space="preserve"> with simpler heads.   </w:t>
      </w:r>
      <w:r w:rsidR="00550E2A" w:rsidRPr="003C5F2D">
        <w:rPr>
          <w:rFonts w:ascii="Times New Roman" w:hAnsi="Times New Roman" w:cs="Times New Roman"/>
        </w:rPr>
        <w:t xml:space="preserve">In terms of the root node of the head's expression tree:  </w:t>
      </w:r>
    </w:p>
    <w:p w:rsidR="004D2935" w:rsidRDefault="00390744">
      <w:pPr>
        <w:pStyle w:val="ListParagraph"/>
        <w:numPr>
          <w:ilvl w:val="1"/>
          <w:numId w:val="12"/>
        </w:numPr>
        <w:rPr>
          <w:rFonts w:ascii="Times New Roman" w:hAnsi="Times New Roman" w:cs="Times New Roman"/>
        </w:rPr>
      </w:pPr>
      <w:r w:rsidRPr="003C5F2D">
        <w:rPr>
          <w:rFonts w:ascii="Times New Roman" w:hAnsi="Times New Roman" w:cs="Times New Roman"/>
        </w:rPr>
        <w:t>An e</w:t>
      </w:r>
      <w:r w:rsidR="0070551C" w:rsidRPr="003C5F2D">
        <w:rPr>
          <w:rFonts w:ascii="Times New Roman" w:hAnsi="Times New Roman" w:cs="Times New Roman"/>
        </w:rPr>
        <w:t>xistential</w:t>
      </w:r>
      <w:r w:rsidRPr="003C5F2D">
        <w:rPr>
          <w:rFonts w:ascii="Times New Roman" w:hAnsi="Times New Roman" w:cs="Times New Roman"/>
        </w:rPr>
        <w:t xml:space="preserve"> is skolemized.  </w:t>
      </w:r>
    </w:p>
    <w:p w:rsidR="004D2935" w:rsidRDefault="00390744">
      <w:pPr>
        <w:pStyle w:val="ListParagraph"/>
        <w:numPr>
          <w:ilvl w:val="1"/>
          <w:numId w:val="12"/>
        </w:numPr>
        <w:rPr>
          <w:rFonts w:ascii="Times New Roman" w:hAnsi="Times New Roman" w:cs="Times New Roman"/>
        </w:rPr>
      </w:pPr>
      <w:r w:rsidRPr="003C5F2D">
        <w:rPr>
          <w:rFonts w:ascii="Times New Roman" w:hAnsi="Times New Roman" w:cs="Times New Roman"/>
        </w:rPr>
        <w:t>A disjunction is</w:t>
      </w:r>
      <w:r w:rsidR="0070551C" w:rsidRPr="003C5F2D">
        <w:rPr>
          <w:rFonts w:ascii="Times New Roman" w:hAnsi="Times New Roman" w:cs="Times New Roman"/>
        </w:rPr>
        <w:t xml:space="preserve"> directionaliz</w:t>
      </w:r>
      <w:r w:rsidRPr="003C5F2D">
        <w:rPr>
          <w:rFonts w:ascii="Times New Roman" w:hAnsi="Times New Roman" w:cs="Times New Roman"/>
        </w:rPr>
        <w:t xml:space="preserve">ed.  </w:t>
      </w:r>
    </w:p>
    <w:p w:rsidR="004D2935" w:rsidRDefault="00550E2A">
      <w:pPr>
        <w:pStyle w:val="ListParagraph"/>
        <w:numPr>
          <w:ilvl w:val="1"/>
          <w:numId w:val="12"/>
        </w:numPr>
        <w:rPr>
          <w:rFonts w:ascii="Times New Roman" w:hAnsi="Times New Roman" w:cs="Times New Roman"/>
        </w:rPr>
      </w:pPr>
      <w:r w:rsidRPr="003C5F2D">
        <w:rPr>
          <w:rFonts w:ascii="Times New Roman" w:hAnsi="Times New Roman" w:cs="Times New Roman"/>
        </w:rPr>
        <w:t xml:space="preserve">A conjunction is split.  </w:t>
      </w:r>
    </w:p>
    <w:p w:rsidR="004D2935" w:rsidRDefault="00550E2A">
      <w:pPr>
        <w:pStyle w:val="ListParagraph"/>
        <w:numPr>
          <w:ilvl w:val="1"/>
          <w:numId w:val="12"/>
        </w:numPr>
        <w:rPr>
          <w:rFonts w:ascii="Times New Roman" w:hAnsi="Times New Roman" w:cs="Times New Roman"/>
        </w:rPr>
      </w:pPr>
      <w:r w:rsidRPr="003C5F2D">
        <w:rPr>
          <w:rFonts w:ascii="Times New Roman" w:hAnsi="Times New Roman" w:cs="Times New Roman"/>
        </w:rPr>
        <w:lastRenderedPageBreak/>
        <w:t xml:space="preserve">A universal is dropped.  </w:t>
      </w:r>
    </w:p>
    <w:p w:rsidR="004D2935" w:rsidRDefault="00390744">
      <w:pPr>
        <w:pStyle w:val="ListParagraph"/>
        <w:numPr>
          <w:ilvl w:val="1"/>
          <w:numId w:val="12"/>
        </w:numPr>
        <w:rPr>
          <w:rFonts w:ascii="Times New Roman" w:hAnsi="Times New Roman" w:cs="Times New Roman"/>
        </w:rPr>
      </w:pPr>
      <w:r w:rsidRPr="003C5F2D">
        <w:rPr>
          <w:rFonts w:ascii="Times New Roman" w:hAnsi="Times New Roman" w:cs="Times New Roman"/>
        </w:rPr>
        <w:t xml:space="preserve">A literal is left unchanged.  </w:t>
      </w:r>
    </w:p>
    <w:p w:rsidR="00994CBE" w:rsidRPr="003C5F2D" w:rsidRDefault="00120DB6">
      <w:pPr>
        <w:pStyle w:val="ListParagraph"/>
        <w:ind w:firstLine="0"/>
        <w:rPr>
          <w:rFonts w:ascii="Times New Roman" w:hAnsi="Times New Roman" w:cs="Times New Roman"/>
        </w:rPr>
      </w:pPr>
      <w:r>
        <w:rPr>
          <w:rFonts w:ascii="Times New Roman" w:hAnsi="Times New Roman" w:cs="Times New Roman"/>
        </w:rPr>
        <w:t>E</w:t>
      </w:r>
      <w:r w:rsidR="0070551C" w:rsidRPr="003C5F2D">
        <w:rPr>
          <w:rFonts w:ascii="Times New Roman" w:hAnsi="Times New Roman" w:cs="Times New Roman"/>
        </w:rPr>
        <w:t>ach output rule inherit</w:t>
      </w:r>
      <w:r>
        <w:rPr>
          <w:rFonts w:ascii="Times New Roman" w:hAnsi="Times New Roman" w:cs="Times New Roman"/>
        </w:rPr>
        <w:t>s</w:t>
      </w:r>
      <w:r w:rsidR="0070551C" w:rsidRPr="003C5F2D">
        <w:rPr>
          <w:rFonts w:ascii="Times New Roman" w:hAnsi="Times New Roman" w:cs="Times New Roman"/>
        </w:rPr>
        <w:t xml:space="preserve"> the input rule's ta</w:t>
      </w:r>
      <w:r w:rsidR="00D8238D" w:rsidRPr="003C5F2D">
        <w:rPr>
          <w:rFonts w:ascii="Times New Roman" w:hAnsi="Times New Roman" w:cs="Times New Roman"/>
        </w:rPr>
        <w:t xml:space="preserve">g, </w:t>
      </w:r>
      <w:r w:rsidR="00550E2A" w:rsidRPr="003C5F2D">
        <w:rPr>
          <w:rFonts w:ascii="Times New Roman" w:hAnsi="Times New Roman" w:cs="Times New Roman"/>
        </w:rPr>
        <w:t xml:space="preserve">and </w:t>
      </w:r>
      <w:r w:rsidR="0070551C" w:rsidRPr="003C5F2D">
        <w:rPr>
          <w:rFonts w:ascii="Times New Roman" w:hAnsi="Times New Roman" w:cs="Times New Roman"/>
        </w:rPr>
        <w:t>meta-data</w:t>
      </w:r>
      <w:r>
        <w:rPr>
          <w:rFonts w:ascii="Times New Roman" w:hAnsi="Times New Roman" w:cs="Times New Roman"/>
        </w:rPr>
        <w:t xml:space="preserve"> is added</w:t>
      </w:r>
      <w:r w:rsidR="00D8238D" w:rsidRPr="003C5F2D">
        <w:rPr>
          <w:rFonts w:ascii="Times New Roman" w:hAnsi="Times New Roman" w:cs="Times New Roman"/>
        </w:rPr>
        <w:t>.</w:t>
      </w:r>
      <w:r w:rsidR="0070551C" w:rsidRPr="003C5F2D">
        <w:rPr>
          <w:rFonts w:ascii="Times New Roman" w:hAnsi="Times New Roman" w:cs="Times New Roman"/>
        </w:rPr>
        <w:t xml:space="preserve"> </w:t>
      </w:r>
      <w:r w:rsidR="00390744" w:rsidRPr="003C5F2D">
        <w:rPr>
          <w:rFonts w:ascii="Times New Roman" w:hAnsi="Times New Roman" w:cs="Times New Roman"/>
        </w:rPr>
        <w:t xml:space="preserve"> </w:t>
      </w:r>
    </w:p>
    <w:p w:rsidR="004D2935" w:rsidRDefault="0015696D">
      <w:pPr>
        <w:pStyle w:val="ListParagraph"/>
        <w:numPr>
          <w:ilvl w:val="0"/>
          <w:numId w:val="11"/>
        </w:numPr>
        <w:rPr>
          <w:rFonts w:ascii="Times New Roman" w:hAnsi="Times New Roman" w:cs="Times New Roman"/>
        </w:rPr>
      </w:pPr>
      <w:r>
        <w:rPr>
          <w:rFonts w:ascii="Times New Roman" w:hAnsi="Times New Roman" w:cs="Times New Roman"/>
        </w:rPr>
        <w:t>OH-C</w:t>
      </w:r>
      <w:r w:rsidR="00120DB6">
        <w:rPr>
          <w:rFonts w:ascii="Times New Roman" w:hAnsi="Times New Roman" w:cs="Times New Roman"/>
        </w:rPr>
        <w:t xml:space="preserve"> applies iteratively to the result of each previous iteration until no changes occur. </w:t>
      </w:r>
      <w:r w:rsidR="00390744" w:rsidRPr="003C5F2D">
        <w:rPr>
          <w:rFonts w:ascii="Times New Roman" w:hAnsi="Times New Roman" w:cs="Times New Roman"/>
        </w:rPr>
        <w:t xml:space="preserve">This generation is performed by recursing on </w:t>
      </w:r>
      <w:r w:rsidR="00157199">
        <w:rPr>
          <w:rFonts w:ascii="Times New Roman" w:hAnsi="Times New Roman" w:cs="Times New Roman"/>
        </w:rPr>
        <w:t xml:space="preserve">the </w:t>
      </w:r>
      <w:r w:rsidR="00390744" w:rsidRPr="003C5F2D">
        <w:rPr>
          <w:rFonts w:ascii="Times New Roman" w:hAnsi="Times New Roman" w:cs="Times New Roman"/>
        </w:rPr>
        <w:t xml:space="preserve">rule head's expression tree.  The recursion finishes when the rule heads are unit literals.  At that point, the generated rules </w:t>
      </w:r>
      <w:r w:rsidR="000977B6">
        <w:rPr>
          <w:rFonts w:ascii="Times New Roman" w:hAnsi="Times New Roman" w:cs="Times New Roman"/>
        </w:rPr>
        <w:t xml:space="preserve">have only simple heads, i.e., they are atoms or </w:t>
      </w:r>
      <w:r w:rsidR="000977B6" w:rsidRPr="000977B6">
        <w:rPr>
          <w:rFonts w:ascii="Times New Roman" w:hAnsi="Times New Roman" w:cs="Times New Roman"/>
          <w:i/>
        </w:rPr>
        <w:t>neg</w:t>
      </w:r>
      <w:r w:rsidR="000977B6">
        <w:rPr>
          <w:rFonts w:ascii="Times New Roman" w:hAnsi="Times New Roman" w:cs="Times New Roman"/>
        </w:rPr>
        <w:t>-negated atoms</w:t>
      </w:r>
      <w:r w:rsidR="00390744" w:rsidRPr="003C5F2D">
        <w:rPr>
          <w:rFonts w:ascii="Times New Roman" w:hAnsi="Times New Roman" w:cs="Times New Roman"/>
        </w:rPr>
        <w:t xml:space="preserve">.  </w:t>
      </w:r>
      <w:r w:rsidR="00D8238D" w:rsidRPr="003C5F2D">
        <w:rPr>
          <w:rFonts w:ascii="Times New Roman" w:hAnsi="Times New Roman" w:cs="Times New Roman"/>
        </w:rPr>
        <w:t xml:space="preserve"> </w:t>
      </w:r>
    </w:p>
    <w:p w:rsidR="00994CBE" w:rsidRPr="003C5F2D" w:rsidRDefault="00994CBE">
      <w:pPr>
        <w:pStyle w:val="ListParagraph"/>
        <w:ind w:firstLine="0"/>
        <w:rPr>
          <w:rFonts w:ascii="Times New Roman" w:hAnsi="Times New Roman" w:cs="Times New Roman"/>
        </w:rPr>
      </w:pPr>
    </w:p>
    <w:p w:rsidR="00E332B9" w:rsidRPr="003C5F2D" w:rsidRDefault="00390744" w:rsidP="00A62928">
      <w:pPr>
        <w:pStyle w:val="PlainText"/>
        <w:rPr>
          <w:rFonts w:ascii="Times New Roman" w:hAnsi="Times New Roman" w:cs="Times New Roman"/>
          <w:sz w:val="22"/>
          <w:szCs w:val="22"/>
        </w:rPr>
      </w:pPr>
      <w:r w:rsidRPr="003C5F2D">
        <w:rPr>
          <w:rFonts w:ascii="Times New Roman" w:hAnsi="Times New Roman" w:cs="Times New Roman"/>
          <w:sz w:val="22"/>
          <w:szCs w:val="22"/>
          <w:u w:val="single"/>
        </w:rPr>
        <w:t xml:space="preserve">B. </w:t>
      </w:r>
      <w:r w:rsidR="0015696D">
        <w:rPr>
          <w:rFonts w:ascii="Times New Roman" w:hAnsi="Times New Roman" w:cs="Times New Roman"/>
          <w:sz w:val="22"/>
          <w:szCs w:val="22"/>
          <w:u w:val="single"/>
        </w:rPr>
        <w:t>OH-TNF</w:t>
      </w:r>
      <w:r w:rsidRPr="003C5F2D">
        <w:rPr>
          <w:rFonts w:ascii="Times New Roman" w:hAnsi="Times New Roman" w:cs="Times New Roman"/>
          <w:sz w:val="22"/>
          <w:szCs w:val="22"/>
          <w:u w:val="single"/>
        </w:rPr>
        <w:t xml:space="preserve">:  </w:t>
      </w:r>
      <w:r w:rsidR="00340953" w:rsidRPr="003C5F2D">
        <w:rPr>
          <w:rFonts w:ascii="Times New Roman" w:hAnsi="Times New Roman" w:cs="Times New Roman"/>
          <w:u w:val="single"/>
        </w:rPr>
        <w:t>Convert to Tight Normal Form (TNF)</w:t>
      </w:r>
    </w:p>
    <w:p w:rsidR="006B06E9" w:rsidRPr="003C5F2D" w:rsidRDefault="00AA2155" w:rsidP="00003474">
      <w:pPr>
        <w:ind w:left="0" w:firstLine="0"/>
        <w:rPr>
          <w:rFonts w:ascii="Times New Roman" w:hAnsi="Times New Roman" w:cs="Times New Roman"/>
        </w:rPr>
      </w:pPr>
      <w:r w:rsidRPr="003C5F2D">
        <w:rPr>
          <w:rFonts w:ascii="Times New Roman" w:hAnsi="Times New Roman" w:cs="Times New Roman"/>
        </w:rPr>
        <w:t xml:space="preserve">  </w:t>
      </w:r>
    </w:p>
    <w:p w:rsidR="00A77893" w:rsidRDefault="00326293">
      <w:pPr>
        <w:pStyle w:val="ListParagraph"/>
        <w:ind w:left="0" w:firstLine="0"/>
        <w:rPr>
          <w:rFonts w:ascii="Times New Roman" w:hAnsi="Times New Roman" w:cs="Times New Roman"/>
        </w:rPr>
      </w:pPr>
      <w:r w:rsidRPr="003C5F2D">
        <w:rPr>
          <w:rFonts w:ascii="Times New Roman" w:hAnsi="Times New Roman" w:cs="Times New Roman"/>
        </w:rPr>
        <w:t xml:space="preserve">TNF addresses a subtlety that </w:t>
      </w:r>
      <w:r w:rsidR="008872BC" w:rsidRPr="003C5F2D">
        <w:rPr>
          <w:rFonts w:ascii="Times New Roman" w:hAnsi="Times New Roman" w:cs="Times New Roman"/>
        </w:rPr>
        <w:t>directionaliz</w:t>
      </w:r>
      <w:r w:rsidR="008872BC">
        <w:rPr>
          <w:rFonts w:ascii="Times New Roman" w:hAnsi="Times New Roman" w:cs="Times New Roman"/>
        </w:rPr>
        <w:t>ation</w:t>
      </w:r>
      <w:r w:rsidR="008872BC" w:rsidRPr="003C5F2D">
        <w:rPr>
          <w:rFonts w:ascii="Times New Roman" w:hAnsi="Times New Roman" w:cs="Times New Roman"/>
        </w:rPr>
        <w:t xml:space="preserve"> </w:t>
      </w:r>
      <w:r w:rsidRPr="003C5F2D">
        <w:rPr>
          <w:rFonts w:ascii="Times New Roman" w:hAnsi="Times New Roman" w:cs="Times New Roman"/>
        </w:rPr>
        <w:t xml:space="preserve">should be done </w:t>
      </w:r>
      <w:r w:rsidRPr="008872BC">
        <w:rPr>
          <w:rFonts w:ascii="Times New Roman" w:hAnsi="Times New Roman" w:cs="Times New Roman"/>
          <w:u w:val="single"/>
        </w:rPr>
        <w:t>before</w:t>
      </w:r>
      <w:r w:rsidRPr="003C5F2D">
        <w:rPr>
          <w:rFonts w:ascii="Times New Roman" w:hAnsi="Times New Roman" w:cs="Times New Roman"/>
        </w:rPr>
        <w:t xml:space="preserve"> </w:t>
      </w:r>
      <w:r w:rsidR="000977B6" w:rsidRPr="003C5F2D">
        <w:rPr>
          <w:rFonts w:ascii="Times New Roman" w:hAnsi="Times New Roman" w:cs="Times New Roman"/>
        </w:rPr>
        <w:t>skolemiz</w:t>
      </w:r>
      <w:r w:rsidR="000977B6">
        <w:rPr>
          <w:rFonts w:ascii="Times New Roman" w:hAnsi="Times New Roman" w:cs="Times New Roman"/>
        </w:rPr>
        <w:t>ation</w:t>
      </w:r>
      <w:r w:rsidRPr="003C5F2D">
        <w:rPr>
          <w:rFonts w:ascii="Times New Roman" w:hAnsi="Times New Roman" w:cs="Times New Roman"/>
        </w:rPr>
        <w:t>.  TNF differs, in general, from Skolem Normal Form (SNF, which is used in (H</w:t>
      </w:r>
      <w:r w:rsidR="00340953">
        <w:rPr>
          <w:rFonts w:ascii="Times New Roman" w:hAnsi="Times New Roman" w:cs="Times New Roman"/>
        </w:rPr>
        <w:t>ilog/F-Logic</w:t>
      </w:r>
      <w:r w:rsidRPr="003C5F2D">
        <w:rPr>
          <w:rFonts w:ascii="Times New Roman" w:hAnsi="Times New Roman" w:cs="Times New Roman"/>
        </w:rPr>
        <w:t>)</w:t>
      </w:r>
      <w:r w:rsidR="00340953">
        <w:rPr>
          <w:rFonts w:ascii="Times New Roman" w:hAnsi="Times New Roman" w:cs="Times New Roman"/>
        </w:rPr>
        <w:t xml:space="preserve"> </w:t>
      </w:r>
      <w:r w:rsidRPr="003C5F2D">
        <w:rPr>
          <w:rFonts w:ascii="Times New Roman" w:hAnsi="Times New Roman" w:cs="Times New Roman"/>
        </w:rPr>
        <w:t xml:space="preserve">FOL resolution theorem proving).  </w:t>
      </w:r>
    </w:p>
    <w:p w:rsidR="00954CEE" w:rsidRPr="003C5F2D" w:rsidRDefault="00954CEE" w:rsidP="00003474">
      <w:pPr>
        <w:ind w:left="0" w:firstLine="0"/>
        <w:rPr>
          <w:rFonts w:ascii="Times New Roman" w:hAnsi="Times New Roman" w:cs="Times New Roman"/>
        </w:rPr>
      </w:pPr>
    </w:p>
    <w:p w:rsidR="00003474" w:rsidRPr="00A661F7" w:rsidRDefault="00326293" w:rsidP="00003474">
      <w:pPr>
        <w:ind w:left="0" w:firstLine="0"/>
        <w:rPr>
          <w:i/>
        </w:rPr>
      </w:pPr>
      <w:r w:rsidRPr="003C5F2D">
        <w:rPr>
          <w:rFonts w:ascii="Times New Roman" w:hAnsi="Times New Roman" w:cs="Times New Roman"/>
        </w:rPr>
        <w:t>TNF has a pattern</w:t>
      </w:r>
      <w:r w:rsidR="004D0A93">
        <w:rPr>
          <w:rFonts w:ascii="Times New Roman" w:hAnsi="Times New Roman" w:cs="Times New Roman"/>
        </w:rPr>
        <w:t xml:space="preserve"> </w:t>
      </w:r>
      <w:r w:rsidR="009B0DAC">
        <w:rPr>
          <w:rFonts w:ascii="Times New Roman" w:hAnsi="Times New Roman" w:cs="Times New Roman"/>
        </w:rPr>
        <w:t>that</w:t>
      </w:r>
      <w:r w:rsidRPr="003C5F2D">
        <w:rPr>
          <w:rFonts w:ascii="Times New Roman" w:hAnsi="Times New Roman" w:cs="Times New Roman"/>
        </w:rPr>
        <w:t xml:space="preserve"> can be summarized as (F</w:t>
      </w:r>
      <w:r w:rsidR="008872BC">
        <w:rPr>
          <w:rFonts w:ascii="Times New Roman" w:hAnsi="Times New Roman" w:cs="Times New Roman"/>
        </w:rPr>
        <w:t>?</w:t>
      </w:r>
      <w:r w:rsidRPr="003C5F2D">
        <w:rPr>
          <w:rFonts w:ascii="Times New Roman" w:hAnsi="Times New Roman" w:cs="Times New Roman"/>
        </w:rPr>
        <w:t>O</w:t>
      </w:r>
      <w:r w:rsidR="008872BC">
        <w:rPr>
          <w:rFonts w:ascii="Times New Roman" w:hAnsi="Times New Roman" w:cs="Times New Roman"/>
        </w:rPr>
        <w:t>?</w:t>
      </w:r>
      <w:r w:rsidRPr="003C5F2D">
        <w:rPr>
          <w:rFonts w:ascii="Times New Roman" w:hAnsi="Times New Roman" w:cs="Times New Roman"/>
        </w:rPr>
        <w:t>E</w:t>
      </w:r>
      <w:r w:rsidR="008872BC">
        <w:rPr>
          <w:rFonts w:ascii="Times New Roman" w:hAnsi="Times New Roman" w:cs="Times New Roman"/>
        </w:rPr>
        <w:t>?</w:t>
      </w:r>
      <w:r w:rsidRPr="003C5F2D">
        <w:rPr>
          <w:rFonts w:ascii="Times New Roman" w:hAnsi="Times New Roman" w:cs="Times New Roman"/>
        </w:rPr>
        <w:t>A</w:t>
      </w:r>
      <w:r w:rsidR="008872BC">
        <w:rPr>
          <w:rFonts w:ascii="Times New Roman" w:hAnsi="Times New Roman" w:cs="Times New Roman"/>
        </w:rPr>
        <w:t>?</w:t>
      </w:r>
      <w:r w:rsidRPr="003C5F2D">
        <w:rPr>
          <w:rFonts w:ascii="Times New Roman" w:hAnsi="Times New Roman" w:cs="Times New Roman"/>
        </w:rPr>
        <w:t xml:space="preserve">)*(L) where F stands for forall, O stands for </w:t>
      </w:r>
      <w:r w:rsidRPr="003C5F2D">
        <w:rPr>
          <w:rFonts w:ascii="Times New Roman" w:hAnsi="Times New Roman" w:cs="Times New Roman"/>
          <w:i/>
        </w:rPr>
        <w:t>or</w:t>
      </w:r>
      <w:r w:rsidRPr="003C5F2D">
        <w:rPr>
          <w:rFonts w:ascii="Times New Roman" w:hAnsi="Times New Roman" w:cs="Times New Roman"/>
        </w:rPr>
        <w:t xml:space="preserve">, E stands for </w:t>
      </w:r>
      <w:r w:rsidRPr="003C5F2D">
        <w:rPr>
          <w:rFonts w:ascii="Times New Roman" w:hAnsi="Times New Roman" w:cs="Times New Roman"/>
          <w:i/>
        </w:rPr>
        <w:t>exist</w:t>
      </w:r>
      <w:r w:rsidRPr="003C5F2D">
        <w:rPr>
          <w:rFonts w:ascii="Times New Roman" w:hAnsi="Times New Roman" w:cs="Times New Roman"/>
        </w:rPr>
        <w:t xml:space="preserve">, A stands for </w:t>
      </w:r>
      <w:r w:rsidRPr="003C5F2D">
        <w:rPr>
          <w:rFonts w:ascii="Times New Roman" w:hAnsi="Times New Roman" w:cs="Times New Roman"/>
          <w:i/>
        </w:rPr>
        <w:t>and</w:t>
      </w:r>
      <w:r w:rsidRPr="003C5F2D">
        <w:rPr>
          <w:rFonts w:ascii="Times New Roman" w:hAnsi="Times New Roman" w:cs="Times New Roman"/>
        </w:rPr>
        <w:t xml:space="preserve">, L stands for a </w:t>
      </w:r>
      <w:r w:rsidR="009B0DAC">
        <w:rPr>
          <w:rFonts w:ascii="Times New Roman" w:hAnsi="Times New Roman" w:cs="Times New Roman"/>
        </w:rPr>
        <w:t xml:space="preserve">strong </w:t>
      </w:r>
      <w:r w:rsidRPr="003C5F2D">
        <w:rPr>
          <w:rFonts w:ascii="Times New Roman" w:hAnsi="Times New Roman" w:cs="Times New Roman"/>
        </w:rPr>
        <w:t>literal</w:t>
      </w:r>
      <w:r w:rsidR="009B0DAC">
        <w:rPr>
          <w:rFonts w:ascii="Times New Roman" w:hAnsi="Times New Roman" w:cs="Times New Roman"/>
        </w:rPr>
        <w:t xml:space="preserve">, </w:t>
      </w:r>
      <w:r w:rsidRPr="003C5F2D">
        <w:rPr>
          <w:rFonts w:ascii="Times New Roman" w:hAnsi="Times New Roman" w:cs="Times New Roman"/>
        </w:rPr>
        <w:t>* stands for the usual Kleene star operator</w:t>
      </w:r>
      <w:r w:rsidR="009B0DAC">
        <w:rPr>
          <w:rFonts w:ascii="Times New Roman" w:hAnsi="Times New Roman" w:cs="Times New Roman"/>
        </w:rPr>
        <w:t>,</w:t>
      </w:r>
      <w:r w:rsidRPr="003C5F2D">
        <w:rPr>
          <w:rFonts w:ascii="Times New Roman" w:hAnsi="Times New Roman" w:cs="Times New Roman"/>
        </w:rPr>
        <w:t xml:space="preserve"> </w:t>
      </w:r>
      <w:r w:rsidR="008872BC">
        <w:rPr>
          <w:rFonts w:ascii="Times New Roman" w:hAnsi="Times New Roman" w:cs="Times New Roman"/>
        </w:rPr>
        <w:t>and ? means that the preceding pattern (F,O,E, or A) can appear at most once</w:t>
      </w:r>
      <w:r w:rsidRPr="003C5F2D">
        <w:rPr>
          <w:rFonts w:ascii="Times New Roman" w:hAnsi="Times New Roman" w:cs="Times New Roman"/>
        </w:rPr>
        <w:t xml:space="preserve">.  </w:t>
      </w:r>
    </w:p>
    <w:p w:rsidR="00244090" w:rsidRPr="003C5F2D" w:rsidRDefault="00244090" w:rsidP="00D907A3">
      <w:pPr>
        <w:ind w:left="0" w:firstLine="0"/>
        <w:rPr>
          <w:rFonts w:ascii="Times New Roman" w:hAnsi="Times New Roman" w:cs="Times New Roman"/>
        </w:rPr>
      </w:pPr>
    </w:p>
    <w:p w:rsidR="00244090" w:rsidRPr="003C5F2D" w:rsidRDefault="00326293" w:rsidP="00D907A3">
      <w:pPr>
        <w:ind w:left="0" w:firstLine="0"/>
        <w:rPr>
          <w:rFonts w:ascii="Times New Roman" w:hAnsi="Times New Roman" w:cs="Times New Roman"/>
        </w:rPr>
      </w:pPr>
      <w:r w:rsidRPr="003C5F2D">
        <w:rPr>
          <w:rFonts w:ascii="Times New Roman" w:hAnsi="Times New Roman" w:cs="Times New Roman"/>
        </w:rPr>
        <w:t xml:space="preserve">In more detail:  </w:t>
      </w:r>
    </w:p>
    <w:p w:rsidR="00D907A3" w:rsidRPr="003C5F2D" w:rsidRDefault="00326293" w:rsidP="00D907A3">
      <w:pPr>
        <w:ind w:left="0" w:firstLine="0"/>
        <w:rPr>
          <w:rFonts w:ascii="Times New Roman" w:hAnsi="Times New Roman" w:cs="Times New Roman"/>
        </w:rPr>
      </w:pPr>
      <w:r w:rsidRPr="003C5F2D">
        <w:rPr>
          <w:rFonts w:ascii="Times New Roman" w:hAnsi="Times New Roman" w:cs="Times New Roman"/>
        </w:rPr>
        <w:t xml:space="preserve">1. Strong equivalence (G &lt;==&gt; J) is reduced to strong implication ((G ==&gt; J) and (J ==&gt; G)).  </w:t>
      </w:r>
    </w:p>
    <w:p w:rsidR="00D907A3" w:rsidRPr="003C5F2D" w:rsidRDefault="00326293" w:rsidP="00D907A3">
      <w:pPr>
        <w:ind w:left="0" w:firstLine="0"/>
        <w:rPr>
          <w:rFonts w:ascii="Times New Roman" w:hAnsi="Times New Roman" w:cs="Times New Roman"/>
        </w:rPr>
      </w:pPr>
      <w:r w:rsidRPr="003C5F2D">
        <w:rPr>
          <w:rFonts w:ascii="Times New Roman" w:hAnsi="Times New Roman" w:cs="Times New Roman"/>
        </w:rPr>
        <w:t>2. Strong implication</w:t>
      </w:r>
      <w:r w:rsidR="009B0DAC">
        <w:rPr>
          <w:rFonts w:ascii="Times New Roman" w:hAnsi="Times New Roman" w:cs="Times New Roman"/>
        </w:rPr>
        <w:t>s</w:t>
      </w:r>
      <w:r w:rsidRPr="003C5F2D">
        <w:rPr>
          <w:rFonts w:ascii="Times New Roman" w:hAnsi="Times New Roman" w:cs="Times New Roman"/>
        </w:rPr>
        <w:t xml:space="preserve"> (G ==&gt; J)</w:t>
      </w:r>
      <w:r w:rsidR="009B0DAC">
        <w:rPr>
          <w:rFonts w:ascii="Times New Roman" w:hAnsi="Times New Roman" w:cs="Times New Roman"/>
        </w:rPr>
        <w:t xml:space="preserve"> and (G&lt;==J)</w:t>
      </w:r>
      <w:r w:rsidRPr="003C5F2D">
        <w:rPr>
          <w:rFonts w:ascii="Times New Roman" w:hAnsi="Times New Roman" w:cs="Times New Roman"/>
        </w:rPr>
        <w:t xml:space="preserve"> </w:t>
      </w:r>
      <w:r w:rsidR="009B0DAC">
        <w:rPr>
          <w:rFonts w:ascii="Times New Roman" w:hAnsi="Times New Roman" w:cs="Times New Roman"/>
        </w:rPr>
        <w:t>are</w:t>
      </w:r>
      <w:r w:rsidR="009B0DAC" w:rsidRPr="003C5F2D">
        <w:rPr>
          <w:rFonts w:ascii="Times New Roman" w:hAnsi="Times New Roman" w:cs="Times New Roman"/>
        </w:rPr>
        <w:t xml:space="preserve"> </w:t>
      </w:r>
      <w:r w:rsidRPr="003C5F2D">
        <w:rPr>
          <w:rFonts w:ascii="Times New Roman" w:hAnsi="Times New Roman" w:cs="Times New Roman"/>
        </w:rPr>
        <w:t xml:space="preserve">reduced to disjunction ((neg G) or J).  </w:t>
      </w:r>
    </w:p>
    <w:p w:rsidR="00EB4ACD" w:rsidRPr="003C5F2D" w:rsidRDefault="00326293" w:rsidP="00D907A3">
      <w:pPr>
        <w:ind w:left="360"/>
        <w:rPr>
          <w:rFonts w:ascii="Times New Roman" w:hAnsi="Times New Roman" w:cs="Times New Roman"/>
        </w:rPr>
      </w:pPr>
      <w:r w:rsidRPr="003C5F2D">
        <w:rPr>
          <w:rFonts w:ascii="Times New Roman" w:hAnsi="Times New Roman" w:cs="Times New Roman"/>
        </w:rPr>
        <w:t xml:space="preserve">3. </w:t>
      </w:r>
      <w:r w:rsidR="0091323B" w:rsidRPr="0091323B">
        <w:rPr>
          <w:rFonts w:ascii="Times New Roman" w:hAnsi="Times New Roman" w:cs="Times New Roman"/>
          <w:i/>
        </w:rPr>
        <w:t>Neg</w:t>
      </w:r>
      <w:r w:rsidRPr="003C5F2D">
        <w:rPr>
          <w:rFonts w:ascii="Times New Roman" w:hAnsi="Times New Roman" w:cs="Times New Roman"/>
        </w:rPr>
        <w:t xml:space="preserve"> is driven </w:t>
      </w:r>
      <w:r w:rsidR="009B0DAC">
        <w:rPr>
          <w:rFonts w:ascii="Times New Roman" w:hAnsi="Times New Roman" w:cs="Times New Roman"/>
        </w:rPr>
        <w:t>inward as follows</w:t>
      </w:r>
      <w:r w:rsidRPr="003C5F2D">
        <w:rPr>
          <w:rFonts w:ascii="Times New Roman" w:hAnsi="Times New Roman" w:cs="Times New Roman"/>
        </w:rPr>
        <w:t xml:space="preserve">:  </w:t>
      </w:r>
    </w:p>
    <w:p w:rsidR="004D2935" w:rsidRDefault="0070551C">
      <w:pPr>
        <w:pStyle w:val="ListParagraph"/>
        <w:numPr>
          <w:ilvl w:val="0"/>
          <w:numId w:val="2"/>
        </w:numPr>
        <w:rPr>
          <w:rFonts w:ascii="Times New Roman" w:hAnsi="Times New Roman" w:cs="Times New Roman"/>
        </w:rPr>
      </w:pPr>
      <w:r w:rsidRPr="003C5F2D">
        <w:rPr>
          <w:rFonts w:ascii="Times New Roman" w:hAnsi="Times New Roman" w:cs="Times New Roman"/>
          <w:i/>
        </w:rPr>
        <w:t>neg-and -&gt; or-neg</w:t>
      </w:r>
      <w:r w:rsidR="00326293" w:rsidRPr="003C5F2D">
        <w:rPr>
          <w:rFonts w:ascii="Times New Roman" w:hAnsi="Times New Roman" w:cs="Times New Roman"/>
        </w:rPr>
        <w:t xml:space="preserve">:  neg (G1 and ... and Gn) is replaced by  (neg G1 or ... or neg Gn) </w:t>
      </w:r>
    </w:p>
    <w:p w:rsidR="004D2935" w:rsidRDefault="0070551C">
      <w:pPr>
        <w:pStyle w:val="ListParagraph"/>
        <w:numPr>
          <w:ilvl w:val="0"/>
          <w:numId w:val="2"/>
        </w:numPr>
        <w:rPr>
          <w:rFonts w:ascii="Times New Roman" w:hAnsi="Times New Roman" w:cs="Times New Roman"/>
        </w:rPr>
      </w:pPr>
      <w:r w:rsidRPr="003C5F2D">
        <w:rPr>
          <w:rFonts w:ascii="Times New Roman" w:hAnsi="Times New Roman" w:cs="Times New Roman"/>
          <w:i/>
        </w:rPr>
        <w:t>neg-or -&gt; and-neg</w:t>
      </w:r>
      <w:r w:rsidR="00326293" w:rsidRPr="003C5F2D">
        <w:rPr>
          <w:rFonts w:ascii="Times New Roman" w:hAnsi="Times New Roman" w:cs="Times New Roman"/>
        </w:rPr>
        <w:t xml:space="preserve">:  neg (G1 or ... or Gn) is replaced by  (neg G1 and ... and neg Gn) </w:t>
      </w:r>
    </w:p>
    <w:p w:rsidR="004D2935" w:rsidRDefault="0070551C">
      <w:pPr>
        <w:pStyle w:val="ListParagraph"/>
        <w:numPr>
          <w:ilvl w:val="0"/>
          <w:numId w:val="2"/>
        </w:numPr>
        <w:rPr>
          <w:rFonts w:ascii="Times New Roman" w:hAnsi="Times New Roman" w:cs="Times New Roman"/>
        </w:rPr>
      </w:pPr>
      <w:r w:rsidRPr="003C5F2D">
        <w:rPr>
          <w:rFonts w:ascii="Times New Roman" w:hAnsi="Times New Roman" w:cs="Times New Roman"/>
          <w:i/>
        </w:rPr>
        <w:t>neg-exist -&gt; forall-neg</w:t>
      </w:r>
      <w:r w:rsidR="00326293" w:rsidRPr="003C5F2D">
        <w:rPr>
          <w:rFonts w:ascii="Times New Roman" w:hAnsi="Times New Roman" w:cs="Times New Roman"/>
        </w:rPr>
        <w:t>:  neg exist x. G[x]  is replaced by  forall x. neg G[x]</w:t>
      </w:r>
    </w:p>
    <w:p w:rsidR="004D2935" w:rsidRDefault="0070551C">
      <w:pPr>
        <w:pStyle w:val="ListParagraph"/>
        <w:numPr>
          <w:ilvl w:val="0"/>
          <w:numId w:val="2"/>
        </w:numPr>
        <w:rPr>
          <w:rFonts w:ascii="Times New Roman" w:hAnsi="Times New Roman" w:cs="Times New Roman"/>
        </w:rPr>
      </w:pPr>
      <w:r w:rsidRPr="003C5F2D">
        <w:rPr>
          <w:rFonts w:ascii="Times New Roman" w:hAnsi="Times New Roman" w:cs="Times New Roman"/>
          <w:i/>
        </w:rPr>
        <w:t>neg-forall -&gt; exist-neg</w:t>
      </w:r>
      <w:r w:rsidR="00326293" w:rsidRPr="003C5F2D">
        <w:rPr>
          <w:rFonts w:ascii="Times New Roman" w:hAnsi="Times New Roman" w:cs="Times New Roman"/>
        </w:rPr>
        <w:t>:  neg forall x. G[x]  is replaced by  exist x. neg G[x]</w:t>
      </w:r>
    </w:p>
    <w:p w:rsidR="004D2935" w:rsidRDefault="0070551C">
      <w:pPr>
        <w:pStyle w:val="ListParagraph"/>
        <w:numPr>
          <w:ilvl w:val="0"/>
          <w:numId w:val="2"/>
        </w:numPr>
        <w:rPr>
          <w:rFonts w:ascii="Times New Roman" w:hAnsi="Times New Roman" w:cs="Times New Roman"/>
        </w:rPr>
      </w:pPr>
      <w:r w:rsidRPr="003C5F2D">
        <w:rPr>
          <w:rFonts w:ascii="Times New Roman" w:hAnsi="Times New Roman" w:cs="Times New Roman"/>
          <w:i/>
        </w:rPr>
        <w:t>neg-neg -&gt;</w:t>
      </w:r>
      <w:r w:rsidR="00326293" w:rsidRPr="003C5F2D">
        <w:rPr>
          <w:rFonts w:ascii="Times New Roman" w:hAnsi="Times New Roman" w:cs="Times New Roman"/>
        </w:rPr>
        <w:t xml:space="preserve"> </w:t>
      </w:r>
      <w:r w:rsidR="00326293" w:rsidRPr="003C5F2D">
        <w:rPr>
          <w:rFonts w:ascii="Times New Roman" w:hAnsi="Times New Roman" w:cs="Times New Roman"/>
        </w:rPr>
        <w:sym w:font="Symbol" w:char="F0C6"/>
      </w:r>
      <w:r w:rsidR="006F0909" w:rsidRPr="003C5F2D">
        <w:rPr>
          <w:rFonts w:ascii="Times New Roman" w:hAnsi="Times New Roman" w:cs="Times New Roman"/>
        </w:rPr>
        <w:t xml:space="preserve"> </w:t>
      </w:r>
      <w:r w:rsidR="008872BC">
        <w:rPr>
          <w:rFonts w:ascii="Times New Roman" w:hAnsi="Times New Roman" w:cs="Times New Roman"/>
        </w:rPr>
        <w:t>, i.e.,</w:t>
      </w:r>
      <w:r w:rsidR="000977B6">
        <w:rPr>
          <w:rFonts w:ascii="Times New Roman" w:hAnsi="Times New Roman" w:cs="Times New Roman"/>
        </w:rPr>
        <w:t xml:space="preserve"> the </w:t>
      </w:r>
      <w:r w:rsidR="009B0DAC">
        <w:rPr>
          <w:rFonts w:ascii="Times New Roman" w:hAnsi="Times New Roman" w:cs="Times New Roman"/>
        </w:rPr>
        <w:t xml:space="preserve">double-neg </w:t>
      </w:r>
      <w:r w:rsidR="000977B6">
        <w:rPr>
          <w:rFonts w:ascii="Times New Roman" w:hAnsi="Times New Roman" w:cs="Times New Roman"/>
        </w:rPr>
        <w:t>cancel</w:t>
      </w:r>
      <w:r w:rsidR="009B0DAC">
        <w:rPr>
          <w:rFonts w:ascii="Times New Roman" w:hAnsi="Times New Roman" w:cs="Times New Roman"/>
        </w:rPr>
        <w:t>s</w:t>
      </w:r>
      <w:r w:rsidR="000977B6">
        <w:rPr>
          <w:rFonts w:ascii="Times New Roman" w:hAnsi="Times New Roman" w:cs="Times New Roman"/>
        </w:rPr>
        <w:t xml:space="preserve"> out. For instance,</w:t>
      </w:r>
      <w:r w:rsidR="00326293" w:rsidRPr="003C5F2D">
        <w:rPr>
          <w:rFonts w:ascii="Times New Roman" w:hAnsi="Times New Roman" w:cs="Times New Roman"/>
        </w:rPr>
        <w:t xml:space="preserve">   neg neg G  is replaced by  G  </w:t>
      </w:r>
    </w:p>
    <w:p w:rsidR="00C00DCE" w:rsidRPr="003C5F2D" w:rsidRDefault="00326293" w:rsidP="00C00DCE">
      <w:pPr>
        <w:ind w:left="360"/>
        <w:rPr>
          <w:rFonts w:ascii="Times New Roman" w:hAnsi="Times New Roman" w:cs="Times New Roman"/>
        </w:rPr>
      </w:pPr>
      <w:r w:rsidRPr="003C5F2D">
        <w:rPr>
          <w:rFonts w:ascii="Times New Roman" w:hAnsi="Times New Roman" w:cs="Times New Roman"/>
        </w:rPr>
        <w:t xml:space="preserve">4. Put into Tight Normal Form (TNF), by doing each of the following wherever possible: </w:t>
      </w:r>
    </w:p>
    <w:p w:rsidR="00C00DCE" w:rsidRPr="003C5F2D" w:rsidRDefault="00326293" w:rsidP="00003474">
      <w:pPr>
        <w:ind w:left="720"/>
        <w:rPr>
          <w:rFonts w:ascii="Times New Roman" w:hAnsi="Times New Roman" w:cs="Times New Roman"/>
        </w:rPr>
      </w:pPr>
      <w:r w:rsidRPr="003C5F2D">
        <w:rPr>
          <w:rFonts w:ascii="Times New Roman" w:hAnsi="Times New Roman" w:cs="Times New Roman"/>
        </w:rPr>
        <w:t xml:space="preserve">a. push </w:t>
      </w:r>
      <w:r w:rsidRPr="003C5F2D">
        <w:rPr>
          <w:rFonts w:ascii="Times New Roman" w:hAnsi="Times New Roman" w:cs="Times New Roman"/>
          <w:i/>
        </w:rPr>
        <w:t>exist</w:t>
      </w:r>
      <w:r w:rsidRPr="003C5F2D">
        <w:rPr>
          <w:rFonts w:ascii="Times New Roman" w:hAnsi="Times New Roman" w:cs="Times New Roman"/>
        </w:rPr>
        <w:t xml:space="preserve"> inward past </w:t>
      </w:r>
      <w:r w:rsidRPr="003C5F2D">
        <w:rPr>
          <w:rFonts w:ascii="Times New Roman" w:hAnsi="Times New Roman" w:cs="Times New Roman"/>
          <w:i/>
        </w:rPr>
        <w:t>or</w:t>
      </w:r>
      <w:r w:rsidRPr="003C5F2D">
        <w:rPr>
          <w:rFonts w:ascii="Times New Roman" w:hAnsi="Times New Roman" w:cs="Times New Roman"/>
        </w:rPr>
        <w:t xml:space="preserve"> ;</w:t>
      </w:r>
    </w:p>
    <w:p w:rsidR="00C00DCE" w:rsidRPr="003C5F2D" w:rsidRDefault="00326293" w:rsidP="00003474">
      <w:pPr>
        <w:ind w:left="720"/>
        <w:rPr>
          <w:rFonts w:ascii="Times New Roman" w:hAnsi="Times New Roman" w:cs="Times New Roman"/>
        </w:rPr>
      </w:pPr>
      <w:r w:rsidRPr="003C5F2D">
        <w:rPr>
          <w:rFonts w:ascii="Times New Roman" w:hAnsi="Times New Roman" w:cs="Times New Roman"/>
        </w:rPr>
        <w:t xml:space="preserve">b. push </w:t>
      </w:r>
      <w:r w:rsidRPr="003C5F2D">
        <w:rPr>
          <w:rFonts w:ascii="Times New Roman" w:hAnsi="Times New Roman" w:cs="Times New Roman"/>
          <w:i/>
        </w:rPr>
        <w:t>forall</w:t>
      </w:r>
      <w:r w:rsidRPr="003C5F2D">
        <w:rPr>
          <w:rFonts w:ascii="Times New Roman" w:hAnsi="Times New Roman" w:cs="Times New Roman"/>
        </w:rPr>
        <w:t xml:space="preserve"> inward past </w:t>
      </w:r>
      <w:r w:rsidRPr="003C5F2D">
        <w:rPr>
          <w:rFonts w:ascii="Times New Roman" w:hAnsi="Times New Roman" w:cs="Times New Roman"/>
          <w:i/>
        </w:rPr>
        <w:t>and</w:t>
      </w:r>
      <w:r w:rsidRPr="003C5F2D">
        <w:rPr>
          <w:rFonts w:ascii="Times New Roman" w:hAnsi="Times New Roman" w:cs="Times New Roman"/>
        </w:rPr>
        <w:t xml:space="preserve"> ;</w:t>
      </w:r>
    </w:p>
    <w:p w:rsidR="00C00DCE" w:rsidRPr="00225599" w:rsidRDefault="00326293" w:rsidP="00003474">
      <w:pPr>
        <w:ind w:left="720"/>
        <w:rPr>
          <w:rFonts w:ascii="Times New Roman" w:hAnsi="Times New Roman" w:cs="Times New Roman"/>
        </w:rPr>
      </w:pPr>
      <w:r w:rsidRPr="008D5D8F">
        <w:rPr>
          <w:rFonts w:ascii="Times New Roman" w:hAnsi="Times New Roman" w:cs="Times New Roman"/>
        </w:rPr>
        <w:t>c</w:t>
      </w:r>
      <w:r w:rsidRPr="003C5F2D">
        <w:rPr>
          <w:rFonts w:ascii="Times New Roman" w:hAnsi="Times New Roman" w:cs="Times New Roman"/>
        </w:rPr>
        <w:t xml:space="preserve">. </w:t>
      </w:r>
      <w:r w:rsidRPr="00225599">
        <w:rPr>
          <w:rFonts w:ascii="Times New Roman" w:hAnsi="Times New Roman" w:cs="Times New Roman"/>
        </w:rPr>
        <w:t xml:space="preserve">push </w:t>
      </w:r>
      <w:r w:rsidRPr="00225599">
        <w:rPr>
          <w:rFonts w:ascii="Times New Roman" w:hAnsi="Times New Roman" w:cs="Times New Roman"/>
          <w:i/>
        </w:rPr>
        <w:t>forall</w:t>
      </w:r>
      <w:r w:rsidRPr="00225599">
        <w:rPr>
          <w:rFonts w:ascii="Times New Roman" w:hAnsi="Times New Roman" w:cs="Times New Roman"/>
        </w:rPr>
        <w:t xml:space="preserve"> inward past </w:t>
      </w:r>
      <w:r w:rsidRPr="00225599">
        <w:rPr>
          <w:rFonts w:ascii="Times New Roman" w:hAnsi="Times New Roman" w:cs="Times New Roman"/>
          <w:i/>
        </w:rPr>
        <w:t>or</w:t>
      </w:r>
      <w:r w:rsidRPr="00225599">
        <w:rPr>
          <w:rFonts w:ascii="Times New Roman" w:hAnsi="Times New Roman" w:cs="Times New Roman"/>
        </w:rPr>
        <w:t xml:space="preserve">, </w:t>
      </w:r>
      <w:r w:rsidRPr="00225599">
        <w:rPr>
          <w:rFonts w:ascii="Times New Roman" w:hAnsi="Times New Roman" w:cs="Times New Roman"/>
          <w:b/>
        </w:rPr>
        <w:t>when the disjunct does not mention</w:t>
      </w:r>
      <w:r w:rsidR="00450F66" w:rsidRPr="00225599">
        <w:rPr>
          <w:rFonts w:ascii="Times New Roman" w:hAnsi="Times New Roman" w:cs="Times New Roman"/>
          <w:b/>
        </w:rPr>
        <w:t xml:space="preserve"> any of</w:t>
      </w:r>
      <w:r w:rsidRPr="00225599">
        <w:rPr>
          <w:rFonts w:ascii="Times New Roman" w:hAnsi="Times New Roman" w:cs="Times New Roman"/>
        </w:rPr>
        <w:t xml:space="preserve"> </w:t>
      </w:r>
      <w:r w:rsidR="00450F66" w:rsidRPr="00225599">
        <w:rPr>
          <w:rFonts w:ascii="Times New Roman" w:hAnsi="Times New Roman" w:cs="Times New Roman"/>
        </w:rPr>
        <w:t xml:space="preserve">that </w:t>
      </w:r>
      <w:r w:rsidRPr="00225599">
        <w:rPr>
          <w:rFonts w:ascii="Times New Roman" w:hAnsi="Times New Roman" w:cs="Times New Roman"/>
          <w:i/>
        </w:rPr>
        <w:t>forall's</w:t>
      </w:r>
      <w:r w:rsidRPr="00225599">
        <w:rPr>
          <w:rFonts w:ascii="Times New Roman" w:hAnsi="Times New Roman" w:cs="Times New Roman"/>
        </w:rPr>
        <w:t xml:space="preserve"> quantified variable(s), i.e., when the</w:t>
      </w:r>
      <w:r w:rsidR="00872214">
        <w:rPr>
          <w:rFonts w:ascii="Times New Roman" w:hAnsi="Times New Roman" w:cs="Times New Roman"/>
        </w:rPr>
        <w:t xml:space="preserve"> </w:t>
      </w:r>
      <w:r w:rsidRPr="00225599">
        <w:rPr>
          <w:rFonts w:ascii="Times New Roman" w:hAnsi="Times New Roman" w:cs="Times New Roman"/>
        </w:rPr>
        <w:t xml:space="preserve">disjunct is neutral; and </w:t>
      </w:r>
    </w:p>
    <w:p w:rsidR="00C00DCE" w:rsidRPr="00225599" w:rsidRDefault="00326293" w:rsidP="00003474">
      <w:pPr>
        <w:ind w:left="720"/>
        <w:rPr>
          <w:rFonts w:ascii="Times New Roman" w:hAnsi="Times New Roman" w:cs="Times New Roman"/>
        </w:rPr>
      </w:pPr>
      <w:r w:rsidRPr="008D5D8F">
        <w:rPr>
          <w:rFonts w:ascii="Times New Roman" w:hAnsi="Times New Roman" w:cs="Times New Roman"/>
        </w:rPr>
        <w:t>d</w:t>
      </w:r>
      <w:r w:rsidRPr="00225599">
        <w:rPr>
          <w:rFonts w:ascii="Times New Roman" w:hAnsi="Times New Roman" w:cs="Times New Roman"/>
        </w:rPr>
        <w:t xml:space="preserve">. push </w:t>
      </w:r>
      <w:r w:rsidRPr="00225599">
        <w:rPr>
          <w:rFonts w:ascii="Times New Roman" w:hAnsi="Times New Roman" w:cs="Times New Roman"/>
          <w:i/>
        </w:rPr>
        <w:t>exist</w:t>
      </w:r>
      <w:r w:rsidRPr="00225599">
        <w:rPr>
          <w:rFonts w:ascii="Times New Roman" w:hAnsi="Times New Roman" w:cs="Times New Roman"/>
        </w:rPr>
        <w:t xml:space="preserve"> inward past </w:t>
      </w:r>
      <w:r w:rsidRPr="00225599">
        <w:rPr>
          <w:rFonts w:ascii="Times New Roman" w:hAnsi="Times New Roman" w:cs="Times New Roman"/>
          <w:i/>
        </w:rPr>
        <w:t>and</w:t>
      </w:r>
      <w:r w:rsidRPr="00225599">
        <w:rPr>
          <w:rFonts w:ascii="Times New Roman" w:hAnsi="Times New Roman" w:cs="Times New Roman"/>
        </w:rPr>
        <w:t xml:space="preserve">,  </w:t>
      </w:r>
    </w:p>
    <w:p w:rsidR="003D2AD8" w:rsidRPr="003C5F2D" w:rsidRDefault="00326293" w:rsidP="00003474">
      <w:pPr>
        <w:ind w:left="720"/>
        <w:rPr>
          <w:rFonts w:ascii="Times New Roman" w:hAnsi="Times New Roman" w:cs="Times New Roman"/>
        </w:rPr>
      </w:pPr>
      <w:r w:rsidRPr="00225599">
        <w:rPr>
          <w:rFonts w:ascii="Times New Roman" w:hAnsi="Times New Roman" w:cs="Times New Roman"/>
        </w:rPr>
        <w:t xml:space="preserve">     </w:t>
      </w:r>
      <w:r w:rsidRPr="00225599">
        <w:rPr>
          <w:rFonts w:ascii="Times New Roman" w:hAnsi="Times New Roman" w:cs="Times New Roman"/>
          <w:b/>
        </w:rPr>
        <w:t>when the conjunct does not mention</w:t>
      </w:r>
      <w:r w:rsidRPr="00225599">
        <w:rPr>
          <w:rFonts w:ascii="Times New Roman" w:hAnsi="Times New Roman" w:cs="Times New Roman"/>
        </w:rPr>
        <w:t xml:space="preserve"> </w:t>
      </w:r>
      <w:r w:rsidR="00450F66" w:rsidRPr="00225599">
        <w:rPr>
          <w:rFonts w:ascii="Times New Roman" w:hAnsi="Times New Roman" w:cs="Times New Roman"/>
        </w:rPr>
        <w:t xml:space="preserve">any of </w:t>
      </w:r>
      <w:r w:rsidRPr="00225599">
        <w:rPr>
          <w:rFonts w:ascii="Times New Roman" w:hAnsi="Times New Roman" w:cs="Times New Roman"/>
        </w:rPr>
        <w:t xml:space="preserve">that </w:t>
      </w:r>
      <w:r w:rsidRPr="00225599">
        <w:rPr>
          <w:rFonts w:ascii="Times New Roman" w:hAnsi="Times New Roman" w:cs="Times New Roman"/>
          <w:i/>
        </w:rPr>
        <w:t>exist's</w:t>
      </w:r>
      <w:r w:rsidRPr="00225599">
        <w:rPr>
          <w:rFonts w:ascii="Times New Roman" w:hAnsi="Times New Roman" w:cs="Times New Roman"/>
        </w:rPr>
        <w:t xml:space="preserve"> quantified variable(s), i.e., when the conjunct is neutral</w:t>
      </w:r>
      <w:r w:rsidR="00450F66" w:rsidRPr="00225599">
        <w:rPr>
          <w:rFonts w:ascii="Times New Roman" w:hAnsi="Times New Roman" w:cs="Times New Roman"/>
        </w:rPr>
        <w:t>.</w:t>
      </w:r>
    </w:p>
    <w:p w:rsidR="000D51BE" w:rsidRPr="003C5F2D" w:rsidRDefault="00326293" w:rsidP="00003474">
      <w:pPr>
        <w:ind w:left="720"/>
        <w:rPr>
          <w:rFonts w:ascii="Times New Roman" w:hAnsi="Times New Roman" w:cs="Times New Roman"/>
        </w:rPr>
      </w:pPr>
      <w:r w:rsidRPr="003C5F2D">
        <w:rPr>
          <w:rFonts w:ascii="Times New Roman" w:hAnsi="Times New Roman" w:cs="Times New Roman"/>
        </w:rPr>
        <w:t xml:space="preserve">Examples:  </w:t>
      </w:r>
    </w:p>
    <w:p w:rsidR="004D2935" w:rsidRDefault="00326293">
      <w:pPr>
        <w:pStyle w:val="ListParagraph"/>
        <w:numPr>
          <w:ilvl w:val="0"/>
          <w:numId w:val="7"/>
        </w:numPr>
        <w:rPr>
          <w:rFonts w:ascii="Times New Roman" w:hAnsi="Times New Roman" w:cs="Times New Roman"/>
        </w:rPr>
      </w:pPr>
      <w:r w:rsidRPr="003C5F2D">
        <w:rPr>
          <w:rFonts w:ascii="Times New Roman" w:hAnsi="Times New Roman" w:cs="Times New Roman"/>
        </w:rPr>
        <w:t xml:space="preserve">4a. push </w:t>
      </w:r>
      <w:r w:rsidRPr="003C5F2D">
        <w:rPr>
          <w:rFonts w:ascii="Times New Roman" w:hAnsi="Times New Roman" w:cs="Times New Roman"/>
          <w:i/>
        </w:rPr>
        <w:t>exist</w:t>
      </w:r>
      <w:r w:rsidRPr="003C5F2D">
        <w:rPr>
          <w:rFonts w:ascii="Times New Roman" w:hAnsi="Times New Roman" w:cs="Times New Roman"/>
        </w:rPr>
        <w:t xml:space="preserve"> inward past </w:t>
      </w:r>
      <w:r w:rsidRPr="003C5F2D">
        <w:rPr>
          <w:rFonts w:ascii="Times New Roman" w:hAnsi="Times New Roman" w:cs="Times New Roman"/>
          <w:i/>
        </w:rPr>
        <w:t xml:space="preserve">or </w:t>
      </w:r>
      <w:r w:rsidRPr="003C5F2D">
        <w:rPr>
          <w:rFonts w:ascii="Times New Roman" w:hAnsi="Times New Roman" w:cs="Times New Roman"/>
        </w:rPr>
        <w:t xml:space="preserve">: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exist(?x)^(p(?x) or q(?x))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---&gt;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exist(?x)^(p(?x)) or exist(?x)^(q(?x))</w:t>
      </w:r>
    </w:p>
    <w:p w:rsidR="004D2935" w:rsidRDefault="00326293">
      <w:pPr>
        <w:pStyle w:val="ListParagraph"/>
        <w:numPr>
          <w:ilvl w:val="0"/>
          <w:numId w:val="7"/>
        </w:numPr>
        <w:rPr>
          <w:rFonts w:ascii="Times New Roman" w:hAnsi="Times New Roman" w:cs="Times New Roman"/>
        </w:rPr>
      </w:pPr>
      <w:r w:rsidRPr="003C5F2D">
        <w:rPr>
          <w:rFonts w:ascii="Times New Roman" w:hAnsi="Times New Roman" w:cs="Times New Roman"/>
        </w:rPr>
        <w:t xml:space="preserve">4b. push </w:t>
      </w:r>
      <w:r w:rsidRPr="003C5F2D">
        <w:rPr>
          <w:rFonts w:ascii="Times New Roman" w:hAnsi="Times New Roman" w:cs="Times New Roman"/>
          <w:i/>
        </w:rPr>
        <w:t>forall</w:t>
      </w:r>
      <w:r w:rsidRPr="003C5F2D">
        <w:rPr>
          <w:rFonts w:ascii="Times New Roman" w:hAnsi="Times New Roman" w:cs="Times New Roman"/>
        </w:rPr>
        <w:t xml:space="preserve"> inward past </w:t>
      </w:r>
      <w:r w:rsidRPr="003C5F2D">
        <w:rPr>
          <w:rFonts w:ascii="Times New Roman" w:hAnsi="Times New Roman" w:cs="Times New Roman"/>
          <w:i/>
        </w:rPr>
        <w:t xml:space="preserve">and </w:t>
      </w:r>
      <w:r w:rsidRPr="003C5F2D">
        <w:rPr>
          <w:rFonts w:ascii="Times New Roman" w:hAnsi="Times New Roman" w:cs="Times New Roman"/>
        </w:rPr>
        <w:t>:</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forall(?x)^(p(?x) and q(?x))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---&gt;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forall(?x)^(p(?x)) and forall(?x)^(q(?x)) </w:t>
      </w:r>
    </w:p>
    <w:p w:rsidR="004D2935" w:rsidRDefault="00326293">
      <w:pPr>
        <w:pStyle w:val="ListParagraph"/>
        <w:numPr>
          <w:ilvl w:val="0"/>
          <w:numId w:val="7"/>
        </w:numPr>
        <w:rPr>
          <w:rFonts w:ascii="Times New Roman" w:hAnsi="Times New Roman" w:cs="Times New Roman"/>
        </w:rPr>
      </w:pPr>
      <w:r w:rsidRPr="003C5F2D">
        <w:rPr>
          <w:rFonts w:ascii="Times New Roman" w:hAnsi="Times New Roman" w:cs="Times New Roman"/>
        </w:rPr>
        <w:t xml:space="preserve">4c. push </w:t>
      </w:r>
      <w:r w:rsidRPr="003C5F2D">
        <w:rPr>
          <w:rFonts w:ascii="Times New Roman" w:hAnsi="Times New Roman" w:cs="Times New Roman"/>
          <w:i/>
        </w:rPr>
        <w:t>forall</w:t>
      </w:r>
      <w:r w:rsidRPr="003C5F2D">
        <w:rPr>
          <w:rFonts w:ascii="Times New Roman" w:hAnsi="Times New Roman" w:cs="Times New Roman"/>
        </w:rPr>
        <w:t xml:space="preserve"> inward past </w:t>
      </w:r>
      <w:r w:rsidRPr="003C5F2D">
        <w:rPr>
          <w:rFonts w:ascii="Times New Roman" w:hAnsi="Times New Roman" w:cs="Times New Roman"/>
          <w:i/>
        </w:rPr>
        <w:t xml:space="preserve">or </w:t>
      </w:r>
      <w:r w:rsidRPr="003C5F2D">
        <w:rPr>
          <w:rFonts w:ascii="Times New Roman" w:hAnsi="Times New Roman" w:cs="Times New Roman"/>
        </w:rPr>
        <w:t>, when disjunct is neutral:</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forall(?x)^(p or q(?x))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---&gt;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lastRenderedPageBreak/>
        <w:t xml:space="preserve">p or forall(?x)^(q(?x)) </w:t>
      </w:r>
    </w:p>
    <w:p w:rsidR="004D2935" w:rsidRDefault="00326293">
      <w:pPr>
        <w:pStyle w:val="ListParagraph"/>
        <w:numPr>
          <w:ilvl w:val="0"/>
          <w:numId w:val="7"/>
        </w:numPr>
        <w:rPr>
          <w:rFonts w:ascii="Times New Roman" w:hAnsi="Times New Roman" w:cs="Times New Roman"/>
        </w:rPr>
      </w:pPr>
      <w:r w:rsidRPr="003C5F2D">
        <w:rPr>
          <w:rFonts w:ascii="Times New Roman" w:hAnsi="Times New Roman" w:cs="Times New Roman"/>
        </w:rPr>
        <w:t xml:space="preserve">4d. push </w:t>
      </w:r>
      <w:r w:rsidRPr="003C5F2D">
        <w:rPr>
          <w:rFonts w:ascii="Times New Roman" w:hAnsi="Times New Roman" w:cs="Times New Roman"/>
          <w:i/>
        </w:rPr>
        <w:t>exist</w:t>
      </w:r>
      <w:r w:rsidRPr="003C5F2D">
        <w:rPr>
          <w:rFonts w:ascii="Times New Roman" w:hAnsi="Times New Roman" w:cs="Times New Roman"/>
        </w:rPr>
        <w:t xml:space="preserve"> inward past </w:t>
      </w:r>
      <w:r w:rsidRPr="003C5F2D">
        <w:rPr>
          <w:rFonts w:ascii="Times New Roman" w:hAnsi="Times New Roman" w:cs="Times New Roman"/>
          <w:i/>
        </w:rPr>
        <w:t xml:space="preserve">and </w:t>
      </w:r>
      <w:r w:rsidRPr="003C5F2D">
        <w:rPr>
          <w:rFonts w:ascii="Times New Roman" w:hAnsi="Times New Roman" w:cs="Times New Roman"/>
        </w:rPr>
        <w:t>, when conjunct is neutral:</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exist(?x)^(p and q(?x))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---&gt;  </w:t>
      </w:r>
    </w:p>
    <w:p w:rsidR="00CB3F1D"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p and exist(?x)^(q(?x)) </w:t>
      </w:r>
    </w:p>
    <w:p w:rsidR="00994CBE" w:rsidRDefault="00CB3F1D">
      <w:pPr>
        <w:pStyle w:val="ListParagraph"/>
        <w:ind w:left="0" w:firstLine="0"/>
        <w:rPr>
          <w:rFonts w:ascii="Times New Roman" w:hAnsi="Times New Roman" w:cs="Times New Roman"/>
        </w:rPr>
      </w:pPr>
      <w:r w:rsidRPr="003C5F2D">
        <w:rPr>
          <w:rFonts w:ascii="Times New Roman" w:hAnsi="Times New Roman" w:cs="Times New Roman"/>
        </w:rPr>
        <w:t xml:space="preserve">The resulting head formula in TNF can be viewed as an expression tree.   </w:t>
      </w:r>
    </w:p>
    <w:p w:rsidR="00C14506" w:rsidRDefault="00C14506">
      <w:pPr>
        <w:pStyle w:val="ListParagraph"/>
        <w:ind w:left="0" w:firstLine="0"/>
        <w:rPr>
          <w:rFonts w:ascii="Times New Roman" w:hAnsi="Times New Roman" w:cs="Times New Roman"/>
        </w:rPr>
      </w:pPr>
    </w:p>
    <w:p w:rsidR="00C14506" w:rsidRDefault="00C14506">
      <w:pPr>
        <w:pStyle w:val="ListParagraph"/>
        <w:ind w:left="0" w:firstLine="0"/>
        <w:rPr>
          <w:rFonts w:ascii="Times New Roman" w:hAnsi="Times New Roman" w:cs="Times New Roman"/>
        </w:rPr>
      </w:pPr>
      <w:r w:rsidRPr="00C14506">
        <w:rPr>
          <w:rFonts w:ascii="Times New Roman" w:hAnsi="Times New Roman" w:cs="Times New Roman"/>
          <w:b/>
        </w:rPr>
        <w:t>Note</w:t>
      </w:r>
      <w:r>
        <w:rPr>
          <w:rFonts w:ascii="Times New Roman" w:hAnsi="Times New Roman" w:cs="Times New Roman"/>
        </w:rPr>
        <w:t xml:space="preserve">:  </w:t>
      </w:r>
      <w:r w:rsidR="008D5D8F">
        <w:rPr>
          <w:rFonts w:ascii="Times New Roman" w:hAnsi="Times New Roman" w:cs="Times New Roman"/>
        </w:rPr>
        <w:t>Step 4 has</w:t>
      </w:r>
      <w:r>
        <w:rPr>
          <w:rFonts w:ascii="Times New Roman" w:hAnsi="Times New Roman" w:cs="Times New Roman"/>
        </w:rPr>
        <w:t xml:space="preserve"> </w:t>
      </w:r>
      <w:r w:rsidR="008D5D8F">
        <w:rPr>
          <w:rFonts w:ascii="Times New Roman" w:hAnsi="Times New Roman" w:cs="Times New Roman"/>
        </w:rPr>
        <w:t>not</w:t>
      </w:r>
      <w:r>
        <w:rPr>
          <w:rFonts w:ascii="Times New Roman" w:hAnsi="Times New Roman" w:cs="Times New Roman"/>
        </w:rPr>
        <w:t xml:space="preserve"> be</w:t>
      </w:r>
      <w:r w:rsidR="008D5D8F">
        <w:rPr>
          <w:rFonts w:ascii="Times New Roman" w:hAnsi="Times New Roman" w:cs="Times New Roman"/>
        </w:rPr>
        <w:t>en</w:t>
      </w:r>
      <w:r>
        <w:rPr>
          <w:rFonts w:ascii="Times New Roman" w:hAnsi="Times New Roman" w:cs="Times New Roman"/>
        </w:rPr>
        <w:t xml:space="preserve"> implemented because of the difficulty associated with </w:t>
      </w:r>
      <w:r w:rsidR="00381D77">
        <w:rPr>
          <w:rFonts w:ascii="Times New Roman" w:hAnsi="Times New Roman" w:cs="Times New Roman"/>
        </w:rPr>
        <w:t>keeping track of the variables for every subformula</w:t>
      </w:r>
      <w:r>
        <w:rPr>
          <w:rFonts w:ascii="Times New Roman" w:hAnsi="Times New Roman" w:cs="Times New Roman"/>
        </w:rPr>
        <w:t xml:space="preserve"> and since </w:t>
      </w:r>
      <w:r w:rsidR="008D5D8F">
        <w:rPr>
          <w:rFonts w:ascii="Times New Roman" w:hAnsi="Times New Roman" w:cs="Times New Roman"/>
        </w:rPr>
        <w:t xml:space="preserve">this </w:t>
      </w:r>
      <w:r>
        <w:rPr>
          <w:rFonts w:ascii="Times New Roman" w:hAnsi="Times New Roman" w:cs="Times New Roman"/>
        </w:rPr>
        <w:t xml:space="preserve">step </w:t>
      </w:r>
      <w:r w:rsidR="00381D77">
        <w:rPr>
          <w:rFonts w:ascii="Times New Roman" w:hAnsi="Times New Roman" w:cs="Times New Roman"/>
        </w:rPr>
        <w:t>has no strong justification</w:t>
      </w:r>
      <w:r w:rsidR="00F130A3">
        <w:rPr>
          <w:rFonts w:ascii="Times New Roman" w:hAnsi="Times New Roman" w:cs="Times New Roman"/>
        </w:rPr>
        <w:t xml:space="preserve"> and no test cases</w:t>
      </w:r>
      <w:r>
        <w:rPr>
          <w:rFonts w:ascii="Times New Roman" w:hAnsi="Times New Roman" w:cs="Times New Roman"/>
        </w:rPr>
        <w:t>. The original rationale</w:t>
      </w:r>
      <w:r w:rsidR="00381D77">
        <w:rPr>
          <w:rFonts w:ascii="Times New Roman" w:hAnsi="Times New Roman" w:cs="Times New Roman"/>
        </w:rPr>
        <w:t xml:space="preserve"> was that </w:t>
      </w:r>
      <w:r w:rsidR="008D5D8F">
        <w:rPr>
          <w:rFonts w:ascii="Times New Roman" w:hAnsi="Times New Roman" w:cs="Times New Roman"/>
        </w:rPr>
        <w:t>Step 4</w:t>
      </w:r>
      <w:r w:rsidR="00381D77">
        <w:rPr>
          <w:rFonts w:ascii="Times New Roman" w:hAnsi="Times New Roman" w:cs="Times New Roman"/>
        </w:rPr>
        <w:t xml:space="preserve"> can reduce the number of Skolem functions in rule bodies. However, </w:t>
      </w:r>
      <w:r w:rsidR="008D5D8F">
        <w:rPr>
          <w:rFonts w:ascii="Times New Roman" w:hAnsi="Times New Roman" w:cs="Times New Roman"/>
        </w:rPr>
        <w:t>Step 4</w:t>
      </w:r>
      <w:r w:rsidR="00381D77">
        <w:rPr>
          <w:rFonts w:ascii="Times New Roman" w:hAnsi="Times New Roman" w:cs="Times New Roman"/>
        </w:rPr>
        <w:t xml:space="preserve"> usually just replace</w:t>
      </w:r>
      <w:r w:rsidR="008D5D8F">
        <w:rPr>
          <w:rFonts w:ascii="Times New Roman" w:hAnsi="Times New Roman" w:cs="Times New Roman"/>
        </w:rPr>
        <w:t>s</w:t>
      </w:r>
      <w:r w:rsidR="00381D77">
        <w:rPr>
          <w:rFonts w:ascii="Times New Roman" w:hAnsi="Times New Roman" w:cs="Times New Roman"/>
        </w:rPr>
        <w:t xml:space="preserve"> </w:t>
      </w:r>
      <w:r w:rsidR="00845EF2">
        <w:rPr>
          <w:rFonts w:ascii="Times New Roman" w:hAnsi="Times New Roman" w:cs="Times New Roman"/>
        </w:rPr>
        <w:t>S</w:t>
      </w:r>
      <w:r w:rsidR="00381D77">
        <w:rPr>
          <w:rFonts w:ascii="Times New Roman" w:hAnsi="Times New Roman" w:cs="Times New Roman"/>
        </w:rPr>
        <w:t xml:space="preserve">kolem functions with universal quantifiers, which is equally useless. </w:t>
      </w:r>
      <w:r w:rsidR="00DF19B6" w:rsidRPr="00DF19B6">
        <w:rPr>
          <w:rFonts w:ascii="Times New Roman" w:hAnsi="Times New Roman" w:cs="Times New Roman"/>
          <w:highlight w:val="yellow"/>
        </w:rPr>
        <w:t>We need to study this issue further.</w:t>
      </w:r>
    </w:p>
    <w:p w:rsidR="00401DF6" w:rsidRDefault="00A661F7">
      <w:pPr>
        <w:pStyle w:val="ListParagraph"/>
        <w:ind w:left="0" w:firstLine="0"/>
        <w:rPr>
          <w:rFonts w:ascii="Times New Roman" w:hAnsi="Times New Roman" w:cs="Times New Roman"/>
        </w:rPr>
      </w:pPr>
      <w:r>
        <w:rPr>
          <w:rFonts w:ascii="Times New Roman" w:hAnsi="Times New Roman" w:cs="Times New Roman"/>
        </w:rPr>
        <w:t xml:space="preserve">Note:  </w:t>
      </w:r>
      <w:r w:rsidRPr="00A661F7">
        <w:rPr>
          <w:rFonts w:ascii="Times New Roman" w:hAnsi="Times New Roman" w:cs="Times New Roman"/>
        </w:rPr>
        <w:t xml:space="preserve">While of course </w:t>
      </w:r>
      <w:r w:rsidRPr="00A661F7">
        <w:rPr>
          <w:rFonts w:ascii="Times New Roman" w:hAnsi="Times New Roman" w:cs="Times New Roman"/>
          <w:i/>
        </w:rPr>
        <w:t>naf</w:t>
      </w:r>
      <w:r w:rsidRPr="00A661F7">
        <w:rPr>
          <w:rFonts w:ascii="Times New Roman" w:hAnsi="Times New Roman" w:cs="Times New Roman"/>
        </w:rPr>
        <w:t xml:space="preserve"> (and weak implication) cannot appear in a head, we </w:t>
      </w:r>
      <w:r>
        <w:rPr>
          <w:rFonts w:ascii="Times New Roman" w:hAnsi="Times New Roman" w:cs="Times New Roman"/>
        </w:rPr>
        <w:t xml:space="preserve">can </w:t>
      </w:r>
      <w:r w:rsidRPr="00A661F7">
        <w:rPr>
          <w:rFonts w:ascii="Times New Roman" w:hAnsi="Times New Roman" w:cs="Times New Roman"/>
        </w:rPr>
        <w:t xml:space="preserve">also speak of TNF for body formulas in which </w:t>
      </w:r>
      <w:r w:rsidRPr="00A661F7">
        <w:rPr>
          <w:rFonts w:ascii="Times New Roman" w:hAnsi="Times New Roman" w:cs="Times New Roman"/>
          <w:i/>
        </w:rPr>
        <w:t>naf</w:t>
      </w:r>
      <w:r w:rsidRPr="00A661F7">
        <w:rPr>
          <w:rFonts w:ascii="Times New Roman" w:hAnsi="Times New Roman" w:cs="Times New Roman"/>
        </w:rPr>
        <w:t xml:space="preserve"> </w:t>
      </w:r>
      <w:r>
        <w:rPr>
          <w:rFonts w:ascii="Times New Roman" w:hAnsi="Times New Roman" w:cs="Times New Roman"/>
        </w:rPr>
        <w:t xml:space="preserve">does appear, as long as it appears only in literals (i.e., before an atom or </w:t>
      </w:r>
      <w:r>
        <w:rPr>
          <w:rFonts w:ascii="Times New Roman" w:hAnsi="Times New Roman" w:cs="Times New Roman"/>
          <w:i/>
        </w:rPr>
        <w:t xml:space="preserve">neg </w:t>
      </w:r>
      <w:r w:rsidRPr="00A661F7">
        <w:rPr>
          <w:rFonts w:ascii="Times New Roman" w:hAnsi="Times New Roman" w:cs="Times New Roman"/>
        </w:rPr>
        <w:t>of an atom)</w:t>
      </w:r>
      <w:r>
        <w:rPr>
          <w:rFonts w:ascii="Times New Roman" w:hAnsi="Times New Roman" w:cs="Times New Roman"/>
        </w:rPr>
        <w:t>.</w:t>
      </w:r>
    </w:p>
    <w:p w:rsidR="00A661F7" w:rsidRPr="003C5F2D" w:rsidRDefault="00A661F7">
      <w:pPr>
        <w:pStyle w:val="ListParagraph"/>
        <w:ind w:left="0" w:firstLine="0"/>
        <w:rPr>
          <w:rFonts w:ascii="Times New Roman" w:hAnsi="Times New Roman" w:cs="Times New Roman"/>
        </w:rPr>
      </w:pPr>
    </w:p>
    <w:p w:rsidR="00390744" w:rsidRPr="003C5F2D" w:rsidRDefault="00390744" w:rsidP="00407E3F">
      <w:pPr>
        <w:ind w:left="360"/>
        <w:rPr>
          <w:rFonts w:ascii="Times New Roman" w:hAnsi="Times New Roman" w:cs="Times New Roman"/>
          <w:u w:val="single"/>
        </w:rPr>
      </w:pPr>
      <w:r w:rsidRPr="003C5F2D">
        <w:rPr>
          <w:rFonts w:ascii="Times New Roman" w:hAnsi="Times New Roman" w:cs="Times New Roman"/>
          <w:u w:val="single"/>
        </w:rPr>
        <w:t>C</w:t>
      </w:r>
      <w:r w:rsidR="0070551C" w:rsidRPr="003C5F2D">
        <w:rPr>
          <w:rFonts w:ascii="Times New Roman" w:hAnsi="Times New Roman" w:cs="Times New Roman"/>
          <w:u w:val="single"/>
        </w:rPr>
        <w:t>.</w:t>
      </w:r>
      <w:r w:rsidRPr="003C5F2D">
        <w:rPr>
          <w:rFonts w:ascii="Times New Roman" w:hAnsi="Times New Roman" w:cs="Times New Roman"/>
          <w:u w:val="single"/>
        </w:rPr>
        <w:t xml:space="preserve"> </w:t>
      </w:r>
      <w:r w:rsidR="0015696D">
        <w:rPr>
          <w:rFonts w:ascii="Times New Roman" w:hAnsi="Times New Roman" w:cs="Times New Roman"/>
          <w:u w:val="single"/>
        </w:rPr>
        <w:t>OH-C</w:t>
      </w:r>
      <w:r w:rsidRPr="003C5F2D">
        <w:rPr>
          <w:rFonts w:ascii="Times New Roman" w:hAnsi="Times New Roman" w:cs="Times New Roman"/>
          <w:u w:val="single"/>
        </w:rPr>
        <w:t xml:space="preserve">:  </w:t>
      </w:r>
      <w:r w:rsidR="0015696D">
        <w:rPr>
          <w:rFonts w:ascii="Times New Roman" w:hAnsi="Times New Roman" w:cs="Times New Roman"/>
          <w:u w:val="single"/>
        </w:rPr>
        <w:t>Generation of Cranial Rules</w:t>
      </w:r>
    </w:p>
    <w:p w:rsidR="00390744" w:rsidRPr="003C5F2D" w:rsidRDefault="00390744" w:rsidP="00407E3F">
      <w:pPr>
        <w:ind w:left="360"/>
        <w:rPr>
          <w:rFonts w:ascii="Times New Roman" w:hAnsi="Times New Roman" w:cs="Times New Roman"/>
          <w:u w:val="single"/>
        </w:rPr>
      </w:pPr>
    </w:p>
    <w:p w:rsidR="00F47419" w:rsidRPr="003C5F2D" w:rsidRDefault="00F47419">
      <w:pPr>
        <w:ind w:left="0" w:firstLine="0"/>
        <w:rPr>
          <w:rFonts w:ascii="Times New Roman" w:hAnsi="Times New Roman" w:cs="Times New Roman"/>
        </w:rPr>
      </w:pPr>
      <w:r w:rsidRPr="003C5F2D">
        <w:rPr>
          <w:rFonts w:ascii="Times New Roman" w:hAnsi="Times New Roman" w:cs="Times New Roman"/>
        </w:rPr>
        <w:t xml:space="preserve">Let Q be the input rule, having the form:  </w:t>
      </w:r>
    </w:p>
    <w:p w:rsidR="00CF2D84" w:rsidRPr="003C5F2D" w:rsidRDefault="00CF2D84">
      <w:pPr>
        <w:ind w:left="0" w:firstLine="0"/>
        <w:rPr>
          <w:rFonts w:ascii="Times New Roman" w:hAnsi="Times New Roman" w:cs="Times New Roman"/>
        </w:rPr>
      </w:pPr>
      <w:r w:rsidRPr="003C5F2D">
        <w:rPr>
          <w:rFonts w:ascii="Times New Roman" w:hAnsi="Times New Roman" w:cs="Times New Roman"/>
        </w:rPr>
        <w:tab/>
        <w:t xml:space="preserve">@{tq} HQ :- BQ.  </w:t>
      </w:r>
    </w:p>
    <w:p w:rsidR="00CB3F1D" w:rsidRPr="003C5F2D" w:rsidRDefault="00CB3F1D">
      <w:pPr>
        <w:ind w:left="0" w:firstLine="0"/>
        <w:rPr>
          <w:rFonts w:ascii="Times New Roman" w:hAnsi="Times New Roman" w:cs="Times New Roman"/>
        </w:rPr>
      </w:pPr>
      <w:r w:rsidRPr="003C5F2D">
        <w:rPr>
          <w:rFonts w:ascii="Times New Roman" w:hAnsi="Times New Roman" w:cs="Times New Roman"/>
        </w:rPr>
        <w:t>The input rule's head</w:t>
      </w:r>
      <w:r w:rsidR="00F47419" w:rsidRPr="003C5F2D">
        <w:rPr>
          <w:rFonts w:ascii="Times New Roman" w:hAnsi="Times New Roman" w:cs="Times New Roman"/>
        </w:rPr>
        <w:t xml:space="preserve"> HQ</w:t>
      </w:r>
      <w:r w:rsidRPr="003C5F2D">
        <w:rPr>
          <w:rFonts w:ascii="Times New Roman" w:hAnsi="Times New Roman" w:cs="Times New Roman"/>
        </w:rPr>
        <w:t xml:space="preserve"> is already in TNF.  As we will see, for each rule outputted by </w:t>
      </w:r>
      <w:r w:rsidR="0015696D">
        <w:rPr>
          <w:rFonts w:ascii="Times New Roman" w:hAnsi="Times New Roman" w:cs="Times New Roman"/>
        </w:rPr>
        <w:t>OH-C</w:t>
      </w:r>
      <w:r w:rsidRPr="003C5F2D">
        <w:rPr>
          <w:rFonts w:ascii="Times New Roman" w:hAnsi="Times New Roman" w:cs="Times New Roman"/>
        </w:rPr>
        <w:t xml:space="preserve">, that rule's head is a simper formula in TNF as well; that keeps things well defined when </w:t>
      </w:r>
      <w:r w:rsidR="0015696D">
        <w:rPr>
          <w:rFonts w:ascii="Times New Roman" w:hAnsi="Times New Roman" w:cs="Times New Roman"/>
        </w:rPr>
        <w:t>OH-C</w:t>
      </w:r>
      <w:r w:rsidRPr="003C5F2D">
        <w:rPr>
          <w:rFonts w:ascii="Times New Roman" w:hAnsi="Times New Roman" w:cs="Times New Roman"/>
        </w:rPr>
        <w:t xml:space="preserve"> is called recursively </w:t>
      </w:r>
      <w:r w:rsidR="000A1D19">
        <w:rPr>
          <w:rFonts w:ascii="Times New Roman" w:hAnsi="Times New Roman" w:cs="Times New Roman"/>
        </w:rPr>
        <w:t xml:space="preserve">or iteratively on the output of the earlier applications of </w:t>
      </w:r>
      <w:r w:rsidR="0015696D">
        <w:rPr>
          <w:rFonts w:ascii="Times New Roman" w:hAnsi="Times New Roman" w:cs="Times New Roman"/>
        </w:rPr>
        <w:t>OH-C</w:t>
      </w:r>
      <w:r w:rsidRPr="003C5F2D">
        <w:rPr>
          <w:rFonts w:ascii="Times New Roman" w:hAnsi="Times New Roman" w:cs="Times New Roman"/>
        </w:rPr>
        <w:t xml:space="preserve">.   </w:t>
      </w:r>
    </w:p>
    <w:p w:rsidR="00CB3F1D" w:rsidRPr="003C5F2D" w:rsidRDefault="00CB3F1D">
      <w:pPr>
        <w:ind w:left="0" w:firstLine="0"/>
        <w:rPr>
          <w:rFonts w:ascii="Times New Roman" w:hAnsi="Times New Roman" w:cs="Times New Roman"/>
        </w:rPr>
      </w:pPr>
    </w:p>
    <w:p w:rsidR="00794E9D" w:rsidRPr="003C5F2D" w:rsidRDefault="00CF2D84">
      <w:pPr>
        <w:ind w:left="0" w:firstLine="0"/>
        <w:rPr>
          <w:rFonts w:ascii="Times New Roman" w:hAnsi="Times New Roman" w:cs="Times New Roman"/>
        </w:rPr>
      </w:pPr>
      <w:r w:rsidRPr="003C5F2D">
        <w:rPr>
          <w:rFonts w:ascii="Times New Roman" w:hAnsi="Times New Roman" w:cs="Times New Roman"/>
        </w:rPr>
        <w:t xml:space="preserve">1.  The first and main work of </w:t>
      </w:r>
      <w:r w:rsidR="0015696D">
        <w:rPr>
          <w:rFonts w:ascii="Times New Roman" w:hAnsi="Times New Roman" w:cs="Times New Roman"/>
        </w:rPr>
        <w:t>OH-C</w:t>
      </w:r>
      <w:r w:rsidRPr="003C5F2D">
        <w:rPr>
          <w:rFonts w:ascii="Times New Roman" w:hAnsi="Times New Roman" w:cs="Times New Roman"/>
        </w:rPr>
        <w:t xml:space="preserve"> is to transform the</w:t>
      </w:r>
      <w:r w:rsidR="00794E9D" w:rsidRPr="003C5F2D">
        <w:rPr>
          <w:rFonts w:ascii="Times New Roman" w:hAnsi="Times New Roman" w:cs="Times New Roman"/>
        </w:rPr>
        <w:t xml:space="preserve"> </w:t>
      </w:r>
      <w:r w:rsidRPr="003C5F2D">
        <w:rPr>
          <w:rFonts w:ascii="Times New Roman" w:hAnsi="Times New Roman" w:cs="Times New Roman"/>
        </w:rPr>
        <w:t>head</w:t>
      </w:r>
      <w:r w:rsidR="00450F66">
        <w:rPr>
          <w:rFonts w:ascii="Times New Roman" w:hAnsi="Times New Roman" w:cs="Times New Roman"/>
        </w:rPr>
        <w:t>,</w:t>
      </w:r>
      <w:r w:rsidR="00A313A6">
        <w:rPr>
          <w:rFonts w:ascii="Times New Roman" w:hAnsi="Times New Roman" w:cs="Times New Roman"/>
        </w:rPr>
        <w:t xml:space="preserve"> </w:t>
      </w:r>
      <w:r w:rsidR="00794E9D" w:rsidRPr="003C5F2D">
        <w:rPr>
          <w:rFonts w:ascii="Times New Roman" w:hAnsi="Times New Roman" w:cs="Times New Roman"/>
        </w:rPr>
        <w:t xml:space="preserve">HQ.  </w:t>
      </w:r>
    </w:p>
    <w:p w:rsidR="00CF2D84" w:rsidRPr="003C5F2D" w:rsidRDefault="00CF2D84">
      <w:pPr>
        <w:ind w:left="0" w:firstLine="0"/>
        <w:rPr>
          <w:rFonts w:ascii="Times New Roman" w:hAnsi="Times New Roman" w:cs="Times New Roman"/>
        </w:rPr>
      </w:pPr>
    </w:p>
    <w:p w:rsidR="006A24E3" w:rsidRPr="003C5F2D" w:rsidRDefault="00550E2A">
      <w:pPr>
        <w:ind w:left="0" w:firstLine="0"/>
        <w:rPr>
          <w:rFonts w:ascii="Times New Roman" w:hAnsi="Times New Roman" w:cs="Times New Roman"/>
        </w:rPr>
      </w:pPr>
      <w:r w:rsidRPr="003C5F2D">
        <w:rPr>
          <w:rFonts w:ascii="Times New Roman" w:hAnsi="Times New Roman" w:cs="Times New Roman"/>
        </w:rPr>
        <w:t>Consider</w:t>
      </w:r>
      <w:r w:rsidR="00326293" w:rsidRPr="003C5F2D">
        <w:rPr>
          <w:rFonts w:ascii="Times New Roman" w:hAnsi="Times New Roman" w:cs="Times New Roman"/>
        </w:rPr>
        <w:t xml:space="preserve"> </w:t>
      </w:r>
      <w:r w:rsidR="00CF2D84" w:rsidRPr="003C5F2D">
        <w:rPr>
          <w:rFonts w:ascii="Times New Roman" w:hAnsi="Times New Roman" w:cs="Times New Roman"/>
        </w:rPr>
        <w:t>HQ</w:t>
      </w:r>
      <w:r w:rsidR="00CB3F1D" w:rsidRPr="003C5F2D">
        <w:rPr>
          <w:rFonts w:ascii="Times New Roman" w:hAnsi="Times New Roman" w:cs="Times New Roman"/>
        </w:rPr>
        <w:t>'s</w:t>
      </w:r>
      <w:r w:rsidR="00326293" w:rsidRPr="003C5F2D">
        <w:rPr>
          <w:rFonts w:ascii="Times New Roman" w:hAnsi="Times New Roman" w:cs="Times New Roman"/>
        </w:rPr>
        <w:t xml:space="preserve"> expression tree, an</w:t>
      </w:r>
      <w:r w:rsidRPr="003C5F2D">
        <w:rPr>
          <w:rFonts w:ascii="Times New Roman" w:hAnsi="Times New Roman" w:cs="Times New Roman"/>
        </w:rPr>
        <w:t>d in particular</w:t>
      </w:r>
      <w:r w:rsidR="00326293" w:rsidRPr="003C5F2D">
        <w:rPr>
          <w:rFonts w:ascii="Times New Roman" w:hAnsi="Times New Roman" w:cs="Times New Roman"/>
        </w:rPr>
        <w:t xml:space="preserve"> </w:t>
      </w:r>
      <w:r w:rsidRPr="003C5F2D">
        <w:rPr>
          <w:rFonts w:ascii="Times New Roman" w:hAnsi="Times New Roman" w:cs="Times New Roman"/>
        </w:rPr>
        <w:t>it</w:t>
      </w:r>
      <w:r w:rsidR="00326293" w:rsidRPr="003C5F2D">
        <w:rPr>
          <w:rFonts w:ascii="Times New Roman" w:hAnsi="Times New Roman" w:cs="Times New Roman"/>
        </w:rPr>
        <w:t xml:space="preserve">s root node </w:t>
      </w:r>
      <w:r w:rsidR="00CB3F1D" w:rsidRPr="003C5F2D">
        <w:rPr>
          <w:rFonts w:ascii="Times New Roman" w:hAnsi="Times New Roman" w:cs="Times New Roman"/>
        </w:rPr>
        <w:t>N</w:t>
      </w:r>
      <w:r w:rsidR="00326293" w:rsidRPr="003C5F2D">
        <w:rPr>
          <w:rFonts w:ascii="Times New Roman" w:hAnsi="Times New Roman" w:cs="Times New Roman"/>
        </w:rPr>
        <w:t xml:space="preserve">R.     </w:t>
      </w:r>
    </w:p>
    <w:p w:rsidR="006A24E3" w:rsidRDefault="00326293">
      <w:pPr>
        <w:ind w:left="0" w:firstLine="0"/>
        <w:rPr>
          <w:rFonts w:ascii="Times New Roman" w:hAnsi="Times New Roman" w:cs="Times New Roman"/>
        </w:rPr>
      </w:pPr>
      <w:r w:rsidRPr="003C5F2D">
        <w:rPr>
          <w:rFonts w:ascii="Times New Roman" w:hAnsi="Times New Roman" w:cs="Times New Roman"/>
        </w:rPr>
        <w:t xml:space="preserve">There are 5 cases, each corresponding to a distinct type of node.  </w:t>
      </w:r>
    </w:p>
    <w:p w:rsidR="0009038D" w:rsidRPr="003C5F2D" w:rsidRDefault="0009038D">
      <w:pPr>
        <w:ind w:left="0" w:firstLine="0"/>
        <w:rPr>
          <w:rFonts w:ascii="Times New Roman" w:hAnsi="Times New Roman" w:cs="Times New Roman"/>
        </w:rPr>
      </w:pPr>
    </w:p>
    <w:p w:rsidR="004D2935" w:rsidRDefault="00326293">
      <w:pPr>
        <w:pStyle w:val="ListParagraph"/>
        <w:numPr>
          <w:ilvl w:val="0"/>
          <w:numId w:val="8"/>
        </w:numPr>
        <w:rPr>
          <w:rFonts w:ascii="Times New Roman" w:hAnsi="Times New Roman" w:cs="Times New Roman"/>
        </w:rPr>
      </w:pPr>
      <w:r w:rsidRPr="003C5F2D">
        <w:rPr>
          <w:rFonts w:ascii="Times New Roman" w:hAnsi="Times New Roman" w:cs="Times New Roman"/>
        </w:rPr>
        <w:t xml:space="preserve">If </w:t>
      </w:r>
      <w:r w:rsidR="00CB3F1D" w:rsidRPr="003C5F2D">
        <w:rPr>
          <w:rFonts w:ascii="Times New Roman" w:hAnsi="Times New Roman" w:cs="Times New Roman"/>
        </w:rPr>
        <w:t>N</w:t>
      </w:r>
      <w:r w:rsidRPr="003C5F2D">
        <w:rPr>
          <w:rFonts w:ascii="Times New Roman" w:hAnsi="Times New Roman" w:cs="Times New Roman"/>
        </w:rPr>
        <w:t xml:space="preserve">R is a </w:t>
      </w:r>
      <w:r w:rsidR="0070551C" w:rsidRPr="003C5F2D">
        <w:rPr>
          <w:rFonts w:ascii="Times New Roman" w:hAnsi="Times New Roman" w:cs="Times New Roman"/>
          <w:u w:val="single"/>
        </w:rPr>
        <w:t>conjunction</w:t>
      </w:r>
      <w:r w:rsidRPr="003C5F2D">
        <w:rPr>
          <w:rFonts w:ascii="Times New Roman" w:hAnsi="Times New Roman" w:cs="Times New Roman"/>
        </w:rPr>
        <w:t xml:space="preserve"> (A), then </w:t>
      </w:r>
      <w:r w:rsidRPr="003C5F2D">
        <w:rPr>
          <w:rFonts w:ascii="Times New Roman" w:hAnsi="Times New Roman" w:cs="Times New Roman"/>
          <w:i/>
        </w:rPr>
        <w:t>split</w:t>
      </w:r>
      <w:r w:rsidRPr="003C5F2D">
        <w:rPr>
          <w:rFonts w:ascii="Times New Roman" w:hAnsi="Times New Roman" w:cs="Times New Roman"/>
        </w:rPr>
        <w:t xml:space="preserve"> it.  In splitting, a head-formula conjunction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(H1 and ... and Hn)</w:t>
      </w:r>
    </w:p>
    <w:p w:rsidR="006A24E3" w:rsidRPr="003C5F2D" w:rsidRDefault="00326293">
      <w:pPr>
        <w:pStyle w:val="ListParagraph"/>
        <w:ind w:firstLine="0"/>
        <w:rPr>
          <w:rFonts w:ascii="Times New Roman" w:hAnsi="Times New Roman" w:cs="Times New Roman"/>
        </w:rPr>
      </w:pPr>
      <w:r w:rsidRPr="003C5F2D">
        <w:rPr>
          <w:rFonts w:ascii="Times New Roman" w:hAnsi="Times New Roman" w:cs="Times New Roman"/>
        </w:rPr>
        <w:t xml:space="preserve">is transformed into a set of n rules:   </w:t>
      </w:r>
    </w:p>
    <w:p w:rsidR="006A24E3" w:rsidRDefault="00326293">
      <w:pPr>
        <w:pStyle w:val="ListParagraph"/>
        <w:ind w:left="1440" w:firstLine="0"/>
        <w:rPr>
          <w:rFonts w:ascii="Times New Roman" w:hAnsi="Times New Roman" w:cs="Times New Roman"/>
        </w:rPr>
      </w:pPr>
      <w:r w:rsidRPr="003C5F2D">
        <w:rPr>
          <w:rFonts w:ascii="Times New Roman" w:hAnsi="Times New Roman" w:cs="Times New Roman"/>
        </w:rPr>
        <w:t>{Hi. | i=1,...,n}.</w:t>
      </w:r>
    </w:p>
    <w:p w:rsidR="0009038D" w:rsidRPr="003C5F2D" w:rsidRDefault="0009038D">
      <w:pPr>
        <w:pStyle w:val="ListParagraph"/>
        <w:ind w:left="1440" w:firstLine="0"/>
        <w:rPr>
          <w:rFonts w:ascii="Times New Roman" w:hAnsi="Times New Roman" w:cs="Times New Roman"/>
        </w:rPr>
      </w:pPr>
    </w:p>
    <w:p w:rsidR="004D2935" w:rsidRDefault="00AA2155">
      <w:pPr>
        <w:pStyle w:val="CommentText"/>
        <w:numPr>
          <w:ilvl w:val="0"/>
          <w:numId w:val="8"/>
        </w:numPr>
        <w:rPr>
          <w:rFonts w:ascii="Times New Roman" w:hAnsi="Times New Roman" w:cs="Times New Roman"/>
          <w:sz w:val="22"/>
          <w:szCs w:val="22"/>
        </w:rPr>
      </w:pPr>
      <w:r w:rsidRPr="003C5F2D">
        <w:rPr>
          <w:rFonts w:ascii="Times New Roman" w:hAnsi="Times New Roman" w:cs="Times New Roman"/>
          <w:sz w:val="22"/>
          <w:szCs w:val="22"/>
        </w:rPr>
        <w:t xml:space="preserve">If </w:t>
      </w:r>
      <w:r w:rsidR="00CB3F1D" w:rsidRPr="003C5F2D">
        <w:rPr>
          <w:rFonts w:ascii="Times New Roman" w:hAnsi="Times New Roman" w:cs="Times New Roman"/>
          <w:sz w:val="22"/>
          <w:szCs w:val="22"/>
        </w:rPr>
        <w:t>N</w:t>
      </w:r>
      <w:r w:rsidRPr="003C5F2D">
        <w:rPr>
          <w:rFonts w:ascii="Times New Roman" w:hAnsi="Times New Roman" w:cs="Times New Roman"/>
          <w:sz w:val="22"/>
          <w:szCs w:val="22"/>
        </w:rPr>
        <w:t>R is a univ</w:t>
      </w:r>
      <w:r w:rsidR="0070551C" w:rsidRPr="003C5F2D">
        <w:rPr>
          <w:rFonts w:ascii="Times New Roman" w:hAnsi="Times New Roman" w:cs="Times New Roman"/>
          <w:sz w:val="22"/>
          <w:szCs w:val="22"/>
          <w:u w:val="single"/>
        </w:rPr>
        <w:t>e</w:t>
      </w:r>
      <w:r w:rsidRPr="003C5F2D">
        <w:rPr>
          <w:rFonts w:ascii="Times New Roman" w:hAnsi="Times New Roman" w:cs="Times New Roman"/>
          <w:sz w:val="22"/>
          <w:szCs w:val="22"/>
        </w:rPr>
        <w:t xml:space="preserve">rsal quantifier (F), then </w:t>
      </w:r>
      <w:r w:rsidRPr="003C5F2D">
        <w:rPr>
          <w:rFonts w:ascii="Times New Roman" w:hAnsi="Times New Roman" w:cs="Times New Roman"/>
          <w:i/>
          <w:sz w:val="22"/>
          <w:szCs w:val="22"/>
        </w:rPr>
        <w:t>drop</w:t>
      </w:r>
      <w:r w:rsidRPr="003C5F2D">
        <w:rPr>
          <w:rFonts w:ascii="Times New Roman" w:hAnsi="Times New Roman" w:cs="Times New Roman"/>
          <w:sz w:val="22"/>
          <w:szCs w:val="22"/>
        </w:rPr>
        <w:t xml:space="preserve"> it</w:t>
      </w:r>
      <w:r w:rsidR="009F4EDD">
        <w:rPr>
          <w:rFonts w:ascii="Times New Roman" w:hAnsi="Times New Roman" w:cs="Times New Roman"/>
          <w:sz w:val="22"/>
          <w:szCs w:val="22"/>
        </w:rPr>
        <w:t xml:space="preserve"> after renaming the variables quantified by that quantifier</w:t>
      </w:r>
      <w:r w:rsidRPr="003C5F2D">
        <w:rPr>
          <w:rFonts w:ascii="Times New Roman" w:hAnsi="Times New Roman" w:cs="Times New Roman"/>
          <w:sz w:val="22"/>
          <w:szCs w:val="22"/>
        </w:rPr>
        <w:t xml:space="preserve">.  </w:t>
      </w:r>
      <w:r w:rsidR="009F4EDD">
        <w:rPr>
          <w:rFonts w:ascii="Times New Roman" w:hAnsi="Times New Roman" w:cs="Times New Roman"/>
          <w:sz w:val="22"/>
          <w:szCs w:val="22"/>
        </w:rPr>
        <w:t>Note that any such variable would appear in HQ only, not in BQ.</w:t>
      </w:r>
    </w:p>
    <w:p w:rsidR="00994CBE" w:rsidRPr="003C5F2D" w:rsidRDefault="009F4EDD">
      <w:pPr>
        <w:pStyle w:val="ListParagraph"/>
        <w:ind w:firstLine="0"/>
        <w:rPr>
          <w:rFonts w:ascii="Times New Roman" w:hAnsi="Times New Roman" w:cs="Times New Roman"/>
        </w:rPr>
      </w:pPr>
      <w:r>
        <w:rPr>
          <w:rFonts w:ascii="Times New Roman" w:hAnsi="Times New Roman" w:cs="Times New Roman"/>
        </w:rPr>
        <w:t>For instance,</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forall(?x</w:t>
      </w:r>
      <w:r w:rsidR="00D45945">
        <w:rPr>
          <w:rFonts w:ascii="Times New Roman" w:hAnsi="Times New Roman" w:cs="Times New Roman"/>
        </w:rPr>
        <w:t>,?y</w:t>
      </w:r>
      <w:r w:rsidRPr="003C5F2D">
        <w:rPr>
          <w:rFonts w:ascii="Times New Roman" w:hAnsi="Times New Roman" w:cs="Times New Roman"/>
        </w:rPr>
        <w:t>)^(G(?x</w:t>
      </w:r>
      <w:r w:rsidR="00C87A00">
        <w:rPr>
          <w:rFonts w:ascii="Times New Roman" w:hAnsi="Times New Roman" w:cs="Times New Roman"/>
        </w:rPr>
        <w:t>,?w</w:t>
      </w:r>
      <w:r w:rsidRPr="003C5F2D">
        <w:rPr>
          <w:rFonts w:ascii="Times New Roman" w:hAnsi="Times New Roman" w:cs="Times New Roman"/>
        </w:rPr>
        <w:t>)</w:t>
      </w:r>
      <w:r w:rsidR="009F4EDD">
        <w:rPr>
          <w:rFonts w:ascii="Times New Roman" w:hAnsi="Times New Roman" w:cs="Times New Roman"/>
        </w:rPr>
        <w:t>,exist</w:t>
      </w:r>
      <w:r w:rsidR="000A1D19">
        <w:rPr>
          <w:rFonts w:ascii="Times New Roman" w:hAnsi="Times New Roman" w:cs="Times New Roman"/>
        </w:rPr>
        <w:t>s</w:t>
      </w:r>
      <w:r w:rsidR="009F4EDD">
        <w:rPr>
          <w:rFonts w:ascii="Times New Roman" w:hAnsi="Times New Roman" w:cs="Times New Roman"/>
        </w:rPr>
        <w:t>(?</w:t>
      </w:r>
      <w:r w:rsidR="00D45945">
        <w:rPr>
          <w:rFonts w:ascii="Times New Roman" w:hAnsi="Times New Roman" w:cs="Times New Roman"/>
        </w:rPr>
        <w:t>x</w:t>
      </w:r>
      <w:r w:rsidR="009F4EDD">
        <w:rPr>
          <w:rFonts w:ascii="Times New Roman" w:hAnsi="Times New Roman" w:cs="Times New Roman"/>
        </w:rPr>
        <w:t>)^H(?x,?</w:t>
      </w:r>
      <w:r w:rsidR="00D45945">
        <w:rPr>
          <w:rFonts w:ascii="Times New Roman" w:hAnsi="Times New Roman" w:cs="Times New Roman"/>
        </w:rPr>
        <w:t>y)</w:t>
      </w:r>
      <w:r w:rsidRPr="003C5F2D">
        <w:rPr>
          <w:rFonts w:ascii="Times New Roman" w:hAnsi="Times New Roman" w:cs="Times New Roman"/>
        </w:rPr>
        <w:t>)</w:t>
      </w:r>
    </w:p>
    <w:p w:rsidR="006A24E3" w:rsidRPr="003C5F2D" w:rsidRDefault="00326293">
      <w:pPr>
        <w:pStyle w:val="ListParagraph"/>
        <w:ind w:firstLine="0"/>
        <w:rPr>
          <w:rFonts w:ascii="Times New Roman" w:hAnsi="Times New Roman" w:cs="Times New Roman"/>
        </w:rPr>
      </w:pPr>
      <w:r w:rsidRPr="003C5F2D">
        <w:rPr>
          <w:rFonts w:ascii="Times New Roman" w:hAnsi="Times New Roman" w:cs="Times New Roman"/>
        </w:rPr>
        <w:t xml:space="preserve">is transformed into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G(?</w:t>
      </w:r>
      <w:r w:rsidR="00D45945">
        <w:rPr>
          <w:rFonts w:ascii="Times New Roman" w:hAnsi="Times New Roman" w:cs="Times New Roman"/>
        </w:rPr>
        <w:t>newvar1</w:t>
      </w:r>
      <w:r w:rsidR="00C87A00">
        <w:rPr>
          <w:rFonts w:ascii="Times New Roman" w:hAnsi="Times New Roman" w:cs="Times New Roman"/>
        </w:rPr>
        <w:t>,?w</w:t>
      </w:r>
      <w:r w:rsidRPr="003C5F2D">
        <w:rPr>
          <w:rFonts w:ascii="Times New Roman" w:hAnsi="Times New Roman" w:cs="Times New Roman"/>
        </w:rPr>
        <w:t>)</w:t>
      </w:r>
      <w:r w:rsidR="00D45945">
        <w:rPr>
          <w:rFonts w:ascii="Times New Roman" w:hAnsi="Times New Roman" w:cs="Times New Roman"/>
        </w:rPr>
        <w:t>, exist</w:t>
      </w:r>
      <w:r w:rsidR="000A1D19">
        <w:rPr>
          <w:rFonts w:ascii="Times New Roman" w:hAnsi="Times New Roman" w:cs="Times New Roman"/>
        </w:rPr>
        <w:t>s</w:t>
      </w:r>
      <w:r w:rsidR="00D45945">
        <w:rPr>
          <w:rFonts w:ascii="Times New Roman" w:hAnsi="Times New Roman" w:cs="Times New Roman"/>
        </w:rPr>
        <w:t>(?x)^H(?x,?newvar2)</w:t>
      </w:r>
      <w:r w:rsidRPr="003C5F2D">
        <w:rPr>
          <w:rFonts w:ascii="Times New Roman" w:hAnsi="Times New Roman" w:cs="Times New Roman"/>
        </w:rPr>
        <w:t xml:space="preserve">.  </w:t>
      </w:r>
    </w:p>
    <w:p w:rsidR="006A24E3" w:rsidRDefault="00C87A00">
      <w:pPr>
        <w:pStyle w:val="ListParagraph"/>
        <w:ind w:firstLine="0"/>
        <w:rPr>
          <w:rFonts w:ascii="Times New Roman" w:hAnsi="Times New Roman" w:cs="Times New Roman"/>
        </w:rPr>
      </w:pPr>
      <w:r>
        <w:rPr>
          <w:rFonts w:ascii="Times New Roman" w:hAnsi="Times New Roman" w:cs="Times New Roman"/>
        </w:rPr>
        <w:t>The</w:t>
      </w:r>
      <w:r w:rsidR="00326293" w:rsidRPr="003C5F2D">
        <w:rPr>
          <w:rFonts w:ascii="Times New Roman" w:hAnsi="Times New Roman" w:cs="Times New Roman"/>
        </w:rPr>
        <w:t xml:space="preserve"> set of implicit</w:t>
      </w:r>
      <w:r>
        <w:rPr>
          <w:rFonts w:ascii="Times New Roman" w:hAnsi="Times New Roman" w:cs="Times New Roman"/>
        </w:rPr>
        <w:t>ly</w:t>
      </w:r>
      <w:r w:rsidR="00326293" w:rsidRPr="003C5F2D">
        <w:rPr>
          <w:rFonts w:ascii="Times New Roman" w:hAnsi="Times New Roman" w:cs="Times New Roman"/>
        </w:rPr>
        <w:t xml:space="preserve"> quantified variable</w:t>
      </w:r>
      <w:r w:rsidR="00A313A6">
        <w:rPr>
          <w:rFonts w:ascii="Times New Roman" w:hAnsi="Times New Roman" w:cs="Times New Roman"/>
        </w:rPr>
        <w:t>s</w:t>
      </w:r>
      <w:r w:rsidR="00326293" w:rsidRPr="003C5F2D">
        <w:rPr>
          <w:rFonts w:ascii="Times New Roman" w:hAnsi="Times New Roman" w:cs="Times New Roman"/>
        </w:rPr>
        <w:t xml:space="preserve"> must be kept track of</w:t>
      </w:r>
      <w:r>
        <w:rPr>
          <w:rFonts w:ascii="Times New Roman" w:hAnsi="Times New Roman" w:cs="Times New Roman"/>
        </w:rPr>
        <w:t xml:space="preserve"> </w:t>
      </w:r>
      <w:r w:rsidR="00326293" w:rsidRPr="003C5F2D">
        <w:rPr>
          <w:rFonts w:ascii="Times New Roman" w:hAnsi="Times New Roman" w:cs="Times New Roman"/>
        </w:rPr>
        <w:t xml:space="preserve">for use in skolemization (case (d.) below).  </w:t>
      </w:r>
      <w:r w:rsidR="002D4208">
        <w:rPr>
          <w:rFonts w:ascii="Times New Roman" w:hAnsi="Times New Roman" w:cs="Times New Roman"/>
        </w:rPr>
        <w:t xml:space="preserve">The variable occurrences that are not explicitly quantified, like ?w in the above example, are also considered to be implicitly universally quantified. Thus, in this example, the list of implicitly universally quantified variables that results after dropping the above </w:t>
      </w:r>
      <w:r w:rsidR="0041317F" w:rsidRPr="0041317F">
        <w:rPr>
          <w:rFonts w:ascii="Times New Roman" w:hAnsi="Times New Roman" w:cs="Times New Roman"/>
          <w:i/>
        </w:rPr>
        <w:t>forall</w:t>
      </w:r>
      <w:r w:rsidR="002D4208">
        <w:rPr>
          <w:rFonts w:ascii="Times New Roman" w:hAnsi="Times New Roman" w:cs="Times New Roman"/>
        </w:rPr>
        <w:t xml:space="preserve"> is &lt;?newvar1,?newvar2,?w&gt;.</w:t>
      </w:r>
      <w:r w:rsidR="002D4208" w:rsidRPr="003C5F2D">
        <w:rPr>
          <w:rFonts w:ascii="Times New Roman" w:hAnsi="Times New Roman" w:cs="Times New Roman"/>
        </w:rPr>
        <w:t xml:space="preserve">  </w:t>
      </w:r>
    </w:p>
    <w:p w:rsidR="0009038D" w:rsidRPr="003C5F2D" w:rsidRDefault="0009038D">
      <w:pPr>
        <w:pStyle w:val="ListParagraph"/>
        <w:ind w:firstLine="0"/>
        <w:rPr>
          <w:rFonts w:ascii="Times New Roman" w:hAnsi="Times New Roman" w:cs="Times New Roman"/>
        </w:rPr>
      </w:pPr>
    </w:p>
    <w:p w:rsidR="004D2935" w:rsidRDefault="00326293">
      <w:pPr>
        <w:pStyle w:val="ListParagraph"/>
        <w:numPr>
          <w:ilvl w:val="0"/>
          <w:numId w:val="8"/>
        </w:numPr>
        <w:rPr>
          <w:rFonts w:ascii="Times New Roman" w:hAnsi="Times New Roman" w:cs="Times New Roman"/>
        </w:rPr>
      </w:pPr>
      <w:r w:rsidRPr="003C5F2D">
        <w:rPr>
          <w:rFonts w:ascii="Times New Roman" w:hAnsi="Times New Roman" w:cs="Times New Roman"/>
        </w:rPr>
        <w:t xml:space="preserve">If </w:t>
      </w:r>
      <w:r w:rsidR="00CB3F1D" w:rsidRPr="003C5F2D">
        <w:rPr>
          <w:rFonts w:ascii="Times New Roman" w:hAnsi="Times New Roman" w:cs="Times New Roman"/>
        </w:rPr>
        <w:t>N</w:t>
      </w:r>
      <w:r w:rsidRPr="003C5F2D">
        <w:rPr>
          <w:rFonts w:ascii="Times New Roman" w:hAnsi="Times New Roman" w:cs="Times New Roman"/>
        </w:rPr>
        <w:t xml:space="preserve">R is a </w:t>
      </w:r>
      <w:r w:rsidR="0070551C" w:rsidRPr="003C5F2D">
        <w:rPr>
          <w:rFonts w:ascii="Times New Roman" w:hAnsi="Times New Roman" w:cs="Times New Roman"/>
          <w:u w:val="single"/>
        </w:rPr>
        <w:t>disjunction</w:t>
      </w:r>
      <w:r w:rsidRPr="003C5F2D">
        <w:rPr>
          <w:rFonts w:ascii="Times New Roman" w:hAnsi="Times New Roman" w:cs="Times New Roman"/>
        </w:rPr>
        <w:t xml:space="preserve"> (O), then </w:t>
      </w:r>
      <w:r w:rsidRPr="003C5F2D">
        <w:rPr>
          <w:rFonts w:ascii="Times New Roman" w:hAnsi="Times New Roman" w:cs="Times New Roman"/>
          <w:i/>
        </w:rPr>
        <w:t xml:space="preserve">directionalize </w:t>
      </w:r>
      <w:r w:rsidRPr="003C5F2D">
        <w:rPr>
          <w:rFonts w:ascii="Times New Roman" w:hAnsi="Times New Roman" w:cs="Times New Roman"/>
        </w:rPr>
        <w:t xml:space="preserve">it.  In directionalization, a head-formula disjunction </w:t>
      </w:r>
    </w:p>
    <w:p w:rsidR="006A24E3" w:rsidRPr="003C5F2D" w:rsidRDefault="00326293">
      <w:pPr>
        <w:pStyle w:val="ListParagraph"/>
        <w:ind w:left="1440" w:firstLine="0"/>
        <w:rPr>
          <w:rFonts w:ascii="Times New Roman" w:hAnsi="Times New Roman" w:cs="Times New Roman"/>
        </w:rPr>
      </w:pPr>
      <w:r w:rsidRPr="003C5F2D">
        <w:rPr>
          <w:rFonts w:ascii="Times New Roman" w:hAnsi="Times New Roman" w:cs="Times New Roman"/>
        </w:rPr>
        <w:t xml:space="preserve">(G1 or ... or Gn) </w:t>
      </w:r>
    </w:p>
    <w:p w:rsidR="00055073" w:rsidRPr="003C5F2D" w:rsidRDefault="00326293" w:rsidP="00055073">
      <w:pPr>
        <w:ind w:left="360"/>
        <w:rPr>
          <w:rFonts w:ascii="Times New Roman" w:hAnsi="Times New Roman" w:cs="Times New Roman"/>
        </w:rPr>
      </w:pPr>
      <w:r w:rsidRPr="003C5F2D">
        <w:rPr>
          <w:rFonts w:ascii="Times New Roman" w:hAnsi="Times New Roman" w:cs="Times New Roman"/>
        </w:rPr>
        <w:tab/>
      </w:r>
      <w:r w:rsidRPr="003C5F2D">
        <w:rPr>
          <w:rFonts w:ascii="Times New Roman" w:hAnsi="Times New Roman" w:cs="Times New Roman"/>
        </w:rPr>
        <w:tab/>
        <w:t xml:space="preserve">is transformed into a set of n </w:t>
      </w:r>
      <w:r w:rsidR="00DB77A6">
        <w:rPr>
          <w:rFonts w:ascii="Times New Roman" w:hAnsi="Times New Roman" w:cs="Times New Roman"/>
        </w:rPr>
        <w:t xml:space="preserve">directional-variant </w:t>
      </w:r>
      <w:r w:rsidRPr="003C5F2D">
        <w:rPr>
          <w:rFonts w:ascii="Times New Roman" w:hAnsi="Times New Roman" w:cs="Times New Roman"/>
        </w:rPr>
        <w:t xml:space="preserve">rules:  </w:t>
      </w:r>
    </w:p>
    <w:p w:rsidR="00055073" w:rsidRDefault="00326293" w:rsidP="00055073">
      <w:pPr>
        <w:ind w:left="360"/>
        <w:rPr>
          <w:rFonts w:ascii="Times New Roman" w:hAnsi="Times New Roman" w:cs="Times New Roman"/>
        </w:rPr>
      </w:pPr>
      <w:r w:rsidRPr="003C5F2D">
        <w:rPr>
          <w:rFonts w:ascii="Times New Roman" w:hAnsi="Times New Roman" w:cs="Times New Roman"/>
        </w:rPr>
        <w:lastRenderedPageBreak/>
        <w:t xml:space="preserve">  </w:t>
      </w:r>
      <w:r w:rsidRPr="003C5F2D">
        <w:rPr>
          <w:rFonts w:ascii="Times New Roman" w:hAnsi="Times New Roman" w:cs="Times New Roman"/>
        </w:rPr>
        <w:tab/>
      </w:r>
      <w:r w:rsidRPr="003C5F2D">
        <w:rPr>
          <w:rFonts w:ascii="Times New Roman" w:hAnsi="Times New Roman" w:cs="Times New Roman"/>
        </w:rPr>
        <w:tab/>
      </w:r>
      <w:r w:rsidRPr="003C5F2D">
        <w:rPr>
          <w:rFonts w:ascii="Times New Roman" w:hAnsi="Times New Roman" w:cs="Times New Roman"/>
        </w:rPr>
        <w:tab/>
        <w:t>{Gi :- bigand_{j ≠ i | j=1,...,n} neg Gj. | i=1,...,n}.</w:t>
      </w:r>
    </w:p>
    <w:p w:rsidR="00DB77A6" w:rsidRPr="003C5F2D" w:rsidRDefault="00DB77A6" w:rsidP="00055073">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We call the bodies of those rules:  "cranial".  </w:t>
      </w:r>
    </w:p>
    <w:p w:rsidR="00055073" w:rsidRPr="003C5F2D" w:rsidRDefault="00326293" w:rsidP="00055073">
      <w:pPr>
        <w:ind w:left="360"/>
        <w:rPr>
          <w:rFonts w:ascii="Times New Roman" w:hAnsi="Times New Roman" w:cs="Times New Roman"/>
        </w:rPr>
      </w:pPr>
      <w:r w:rsidRPr="003C5F2D">
        <w:rPr>
          <w:rFonts w:ascii="Times New Roman" w:hAnsi="Times New Roman" w:cs="Times New Roman"/>
        </w:rPr>
        <w:tab/>
      </w:r>
      <w:r w:rsidRPr="003C5F2D">
        <w:rPr>
          <w:rFonts w:ascii="Times New Roman" w:hAnsi="Times New Roman" w:cs="Times New Roman"/>
        </w:rPr>
        <w:tab/>
        <w:t>E.g., (G1 or G2 or G3) is transformed into the set of rules:</w:t>
      </w:r>
    </w:p>
    <w:p w:rsidR="006A24E3" w:rsidRPr="003C5F2D" w:rsidRDefault="00326293">
      <w:pPr>
        <w:ind w:left="1800"/>
        <w:rPr>
          <w:rFonts w:ascii="Times New Roman" w:hAnsi="Times New Roman" w:cs="Times New Roman"/>
        </w:rPr>
      </w:pPr>
      <w:r w:rsidRPr="003C5F2D">
        <w:rPr>
          <w:rFonts w:ascii="Times New Roman" w:hAnsi="Times New Roman" w:cs="Times New Roman"/>
        </w:rPr>
        <w:t xml:space="preserve">  G1 :- neg G2 and neg G3.</w:t>
      </w:r>
    </w:p>
    <w:p w:rsidR="006A24E3" w:rsidRPr="003C5F2D" w:rsidRDefault="00326293">
      <w:pPr>
        <w:ind w:left="1800"/>
        <w:rPr>
          <w:rFonts w:ascii="Times New Roman" w:hAnsi="Times New Roman" w:cs="Times New Roman"/>
        </w:rPr>
      </w:pPr>
      <w:r w:rsidRPr="003C5F2D">
        <w:rPr>
          <w:rFonts w:ascii="Times New Roman" w:hAnsi="Times New Roman" w:cs="Times New Roman"/>
        </w:rPr>
        <w:t xml:space="preserve">  G2 :- neg G1 and neg G3.</w:t>
      </w:r>
    </w:p>
    <w:p w:rsidR="006A24E3" w:rsidRPr="003C5F2D" w:rsidRDefault="00326293">
      <w:pPr>
        <w:ind w:left="1800"/>
        <w:rPr>
          <w:rFonts w:ascii="Times New Roman" w:hAnsi="Times New Roman" w:cs="Times New Roman"/>
        </w:rPr>
      </w:pPr>
      <w:r w:rsidRPr="003C5F2D">
        <w:rPr>
          <w:rFonts w:ascii="Times New Roman" w:hAnsi="Times New Roman" w:cs="Times New Roman"/>
        </w:rPr>
        <w:t xml:space="preserve">  G3 :- neg G1 and neg G2.  </w:t>
      </w:r>
    </w:p>
    <w:p w:rsidR="0009038D" w:rsidRDefault="0009038D">
      <w:pPr>
        <w:ind w:left="720" w:firstLine="0"/>
        <w:rPr>
          <w:rFonts w:ascii="Times New Roman" w:hAnsi="Times New Roman" w:cs="Times New Roman"/>
        </w:rPr>
      </w:pPr>
    </w:p>
    <w:p w:rsidR="00994CBE" w:rsidRDefault="006B06E9">
      <w:pPr>
        <w:ind w:left="720" w:firstLine="0"/>
        <w:rPr>
          <w:rFonts w:ascii="Times New Roman" w:hAnsi="Times New Roman" w:cs="Times New Roman"/>
        </w:rPr>
      </w:pPr>
      <w:r w:rsidRPr="003C5F2D">
        <w:rPr>
          <w:rFonts w:ascii="Times New Roman" w:hAnsi="Times New Roman" w:cs="Times New Roman"/>
        </w:rPr>
        <w:t xml:space="preserve">If </w:t>
      </w:r>
      <w:r w:rsidR="00E8686D">
        <w:rPr>
          <w:rFonts w:ascii="Times New Roman" w:hAnsi="Times New Roman" w:cs="Times New Roman"/>
        </w:rPr>
        <w:t>the</w:t>
      </w:r>
      <w:r w:rsidRPr="003C5F2D">
        <w:rPr>
          <w:rFonts w:ascii="Times New Roman" w:hAnsi="Times New Roman" w:cs="Times New Roman"/>
        </w:rPr>
        <w:t xml:space="preserve"> disjunction contains </w:t>
      </w:r>
      <w:r w:rsidR="0070551C" w:rsidRPr="00E8686D">
        <w:rPr>
          <w:rFonts w:ascii="Times New Roman" w:hAnsi="Times New Roman" w:cs="Times New Roman"/>
        </w:rPr>
        <w:t>complementary literals</w:t>
      </w:r>
      <w:r w:rsidRPr="003C5F2D">
        <w:rPr>
          <w:rFonts w:ascii="Times New Roman" w:hAnsi="Times New Roman" w:cs="Times New Roman"/>
        </w:rPr>
        <w:t>, issue a warning to the user.</w:t>
      </w:r>
      <w:r w:rsidR="00194E82" w:rsidRPr="003C5F2D">
        <w:rPr>
          <w:rFonts w:ascii="Times New Roman" w:hAnsi="Times New Roman" w:cs="Times New Roman"/>
        </w:rPr>
        <w:t xml:space="preserve">  </w:t>
      </w:r>
      <w:r w:rsidR="00E8686D">
        <w:rPr>
          <w:rFonts w:ascii="Times New Roman" w:hAnsi="Times New Roman" w:cs="Times New Roman"/>
        </w:rPr>
        <w:t>Duplicate literals are removed.</w:t>
      </w:r>
      <w:r w:rsidR="00DB77A6">
        <w:rPr>
          <w:rFonts w:ascii="Times New Roman" w:hAnsi="Times New Roman" w:cs="Times New Roman"/>
        </w:rPr>
        <w:t xml:space="preserve">  </w:t>
      </w:r>
      <w:r w:rsidR="00381D77">
        <w:rPr>
          <w:rFonts w:ascii="Times New Roman" w:hAnsi="Times New Roman" w:cs="Times New Roman"/>
        </w:rPr>
        <w:t>This step is not implemented because it requires extra scans, but is not likely to be very common in practice.</w:t>
      </w:r>
    </w:p>
    <w:p w:rsidR="0009038D" w:rsidRDefault="0009038D">
      <w:pPr>
        <w:ind w:left="720" w:firstLine="0"/>
        <w:rPr>
          <w:rFonts w:ascii="Times New Roman" w:hAnsi="Times New Roman" w:cs="Times New Roman"/>
        </w:rPr>
      </w:pPr>
    </w:p>
    <w:p w:rsidR="00DB77A6" w:rsidRDefault="00DB77A6">
      <w:pPr>
        <w:ind w:left="720" w:firstLine="0"/>
        <w:rPr>
          <w:rFonts w:ascii="Times New Roman" w:hAnsi="Times New Roman" w:cs="Times New Roman"/>
        </w:rPr>
      </w:pPr>
      <w:r>
        <w:rPr>
          <w:rFonts w:ascii="Times New Roman" w:hAnsi="Times New Roman" w:cs="Times New Roman"/>
        </w:rPr>
        <w:t>After directionalization (</w:t>
      </w:r>
      <w:r w:rsidR="000A1D19">
        <w:rPr>
          <w:rFonts w:ascii="Times New Roman" w:hAnsi="Times New Roman" w:cs="Times New Roman"/>
        </w:rPr>
        <w:t>at any later time</w:t>
      </w:r>
      <w:r>
        <w:rPr>
          <w:rFonts w:ascii="Times New Roman" w:hAnsi="Times New Roman" w:cs="Times New Roman"/>
        </w:rPr>
        <w:t>):  in each directional-variant, apply OB to the "cranial" body.  When consolidating the "cranial" body with the body of the rule input to this step of OH, put the "cranial" after the "</w:t>
      </w:r>
      <w:r w:rsidR="00174A35">
        <w:rPr>
          <w:rFonts w:ascii="Times New Roman" w:hAnsi="Times New Roman" w:cs="Times New Roman"/>
        </w:rPr>
        <w:t>input</w:t>
      </w:r>
      <w:r>
        <w:rPr>
          <w:rFonts w:ascii="Times New Roman" w:hAnsi="Times New Roman" w:cs="Times New Roman"/>
        </w:rPr>
        <w:t>"</w:t>
      </w:r>
      <w:r w:rsidR="00174A35">
        <w:rPr>
          <w:rFonts w:ascii="Times New Roman" w:hAnsi="Times New Roman" w:cs="Times New Roman"/>
        </w:rPr>
        <w:t xml:space="preserve"> body</w:t>
      </w:r>
      <w:r w:rsidR="000A1D19">
        <w:rPr>
          <w:rFonts w:ascii="Times New Roman" w:hAnsi="Times New Roman" w:cs="Times New Roman"/>
        </w:rPr>
        <w:t>. The rationale for this placement of the cranial body is that rules are typically written with the idea that the input-body literals will bind the variables that appear in the head, i.e., in cranial bodies.</w:t>
      </w:r>
    </w:p>
    <w:p w:rsidR="00855890" w:rsidRDefault="00855890">
      <w:pPr>
        <w:ind w:left="720" w:firstLine="0"/>
        <w:rPr>
          <w:rFonts w:ascii="Times New Roman" w:hAnsi="Times New Roman" w:cs="Times New Roman"/>
        </w:rPr>
      </w:pPr>
    </w:p>
    <w:p w:rsidR="000A1D19" w:rsidRDefault="000A1D19">
      <w:pPr>
        <w:ind w:left="720" w:firstLine="0"/>
        <w:rPr>
          <w:rFonts w:ascii="Times New Roman" w:hAnsi="Times New Roman" w:cs="Times New Roman"/>
        </w:rPr>
      </w:pPr>
      <w:r>
        <w:rPr>
          <w:rFonts w:ascii="Times New Roman" w:hAnsi="Times New Roman" w:cs="Times New Roman"/>
        </w:rPr>
        <w:t xml:space="preserve">Note that Ergo </w:t>
      </w:r>
      <w:r w:rsidR="00215270">
        <w:rPr>
          <w:rFonts w:ascii="Times New Roman" w:hAnsi="Times New Roman" w:cs="Times New Roman"/>
        </w:rPr>
        <w:t>does not permit sensors or built-ins in the rule heads—this kind of literals can appear only in the bodies of the input rules. Therefore, sensors and built-ins will not occur in the heads of transformed rules.</w:t>
      </w:r>
    </w:p>
    <w:p w:rsidR="00855890" w:rsidRDefault="00855890">
      <w:pPr>
        <w:ind w:left="720" w:firstLine="0"/>
        <w:rPr>
          <w:rFonts w:ascii="Times New Roman" w:hAnsi="Times New Roman" w:cs="Times New Roman"/>
        </w:rPr>
      </w:pPr>
    </w:p>
    <w:p w:rsidR="00DB77A6" w:rsidRPr="003C5F2D" w:rsidRDefault="0091323B">
      <w:pPr>
        <w:ind w:left="720" w:firstLine="0"/>
        <w:rPr>
          <w:rFonts w:ascii="Times New Roman" w:hAnsi="Times New Roman" w:cs="Times New Roman"/>
        </w:rPr>
      </w:pPr>
      <w:r w:rsidRPr="00177270">
        <w:rPr>
          <w:rFonts w:ascii="Times New Roman" w:hAnsi="Times New Roman" w:cs="Times New Roman"/>
          <w:highlight w:val="yellow"/>
        </w:rPr>
        <w:t>Output "auxiliary" info</w:t>
      </w:r>
      <w:r w:rsidR="00215270" w:rsidRPr="00177270">
        <w:rPr>
          <w:rFonts w:ascii="Times New Roman" w:hAnsi="Times New Roman" w:cs="Times New Roman"/>
          <w:highlight w:val="yellow"/>
        </w:rPr>
        <w:t>rmation</w:t>
      </w:r>
      <w:r w:rsidRPr="00177270">
        <w:rPr>
          <w:rFonts w:ascii="Times New Roman" w:hAnsi="Times New Roman" w:cs="Times New Roman"/>
          <w:highlight w:val="yellow"/>
        </w:rPr>
        <w:t xml:space="preserve"> that the "cranial" body subformulas are </w:t>
      </w:r>
      <w:r w:rsidRPr="00177270">
        <w:rPr>
          <w:rFonts w:ascii="Times New Roman" w:hAnsi="Times New Roman" w:cs="Times New Roman"/>
          <w:b/>
          <w:highlight w:val="yellow"/>
          <w:u w:val="single"/>
        </w:rPr>
        <w:t>refutable</w:t>
      </w:r>
      <w:r w:rsidRPr="00177270">
        <w:rPr>
          <w:rFonts w:ascii="Times New Roman" w:hAnsi="Times New Roman" w:cs="Times New Roman"/>
          <w:highlight w:val="yellow"/>
        </w:rPr>
        <w:t xml:space="preserve"> body formulas (rbf).</w:t>
      </w:r>
      <w:r w:rsidR="00855890">
        <w:rPr>
          <w:rFonts w:ascii="Times New Roman" w:hAnsi="Times New Roman" w:cs="Times New Roman"/>
        </w:rPr>
        <w:t xml:space="preserve">  </w:t>
      </w:r>
    </w:p>
    <w:p w:rsidR="00994CBE" w:rsidRPr="003C5F2D" w:rsidRDefault="00994CBE">
      <w:pPr>
        <w:ind w:left="720" w:firstLine="0"/>
        <w:rPr>
          <w:rFonts w:ascii="Times New Roman" w:hAnsi="Times New Roman" w:cs="Times New Roman"/>
        </w:rPr>
      </w:pPr>
    </w:p>
    <w:p w:rsidR="004D2935" w:rsidRDefault="00326293">
      <w:pPr>
        <w:pStyle w:val="ListParagraph"/>
        <w:numPr>
          <w:ilvl w:val="0"/>
          <w:numId w:val="8"/>
        </w:numPr>
        <w:rPr>
          <w:rFonts w:ascii="Times New Roman" w:hAnsi="Times New Roman" w:cs="Times New Roman"/>
        </w:rPr>
      </w:pPr>
      <w:r w:rsidRPr="003C5F2D">
        <w:rPr>
          <w:rFonts w:ascii="Times New Roman" w:hAnsi="Times New Roman" w:cs="Times New Roman"/>
        </w:rPr>
        <w:t xml:space="preserve">If </w:t>
      </w:r>
      <w:r w:rsidR="00CB3F1D" w:rsidRPr="003C5F2D">
        <w:rPr>
          <w:rFonts w:ascii="Times New Roman" w:hAnsi="Times New Roman" w:cs="Times New Roman"/>
        </w:rPr>
        <w:t>N</w:t>
      </w:r>
      <w:r w:rsidRPr="003C5F2D">
        <w:rPr>
          <w:rFonts w:ascii="Times New Roman" w:hAnsi="Times New Roman" w:cs="Times New Roman"/>
        </w:rPr>
        <w:t xml:space="preserve">R is an </w:t>
      </w:r>
      <w:r w:rsidR="0070551C" w:rsidRPr="003C5F2D">
        <w:rPr>
          <w:rFonts w:ascii="Times New Roman" w:hAnsi="Times New Roman" w:cs="Times New Roman"/>
          <w:u w:val="single"/>
        </w:rPr>
        <w:t>existential</w:t>
      </w:r>
      <w:r w:rsidRPr="003C5F2D">
        <w:rPr>
          <w:rFonts w:ascii="Times New Roman" w:hAnsi="Times New Roman" w:cs="Times New Roman"/>
        </w:rPr>
        <w:t xml:space="preserve"> quantifier (</w:t>
      </w:r>
      <w:r w:rsidR="00F10BFC">
        <w:rPr>
          <w:rFonts w:ascii="Times New Roman" w:hAnsi="Times New Roman" w:cs="Times New Roman"/>
        </w:rPr>
        <w:sym w:font="Symbol" w:char="F024"/>
      </w:r>
      <w:r w:rsidRPr="003C5F2D">
        <w:rPr>
          <w:rFonts w:ascii="Times New Roman" w:hAnsi="Times New Roman" w:cs="Times New Roman"/>
        </w:rPr>
        <w:t xml:space="preserve">), then skolemize it.   In skolemization, the quantifier is omitted and instead the quantified variable is replaced by a skolem term.  </w:t>
      </w:r>
      <w:r w:rsidR="003F73C5" w:rsidRPr="003C5F2D">
        <w:rPr>
          <w:rFonts w:ascii="Times New Roman" w:hAnsi="Times New Roman" w:cs="Times New Roman"/>
        </w:rPr>
        <w:t>T</w:t>
      </w:r>
      <w:r w:rsidRPr="003C5F2D">
        <w:rPr>
          <w:rFonts w:ascii="Times New Roman" w:hAnsi="Times New Roman" w:cs="Times New Roman"/>
        </w:rPr>
        <w:t>he argument</w:t>
      </w:r>
      <w:r w:rsidR="00872214">
        <w:rPr>
          <w:rFonts w:ascii="Times New Roman" w:hAnsi="Times New Roman" w:cs="Times New Roman"/>
        </w:rPr>
        <w:t xml:space="preserve"> </w:t>
      </w:r>
      <w:r w:rsidRPr="003C5F2D">
        <w:rPr>
          <w:rFonts w:ascii="Times New Roman" w:hAnsi="Times New Roman" w:cs="Times New Roman"/>
        </w:rPr>
        <w:t xml:space="preserve">tuple of the skolem term is the tuple of all </w:t>
      </w:r>
      <w:r w:rsidR="00215270">
        <w:rPr>
          <w:rFonts w:ascii="Times New Roman" w:hAnsi="Times New Roman" w:cs="Times New Roman"/>
        </w:rPr>
        <w:t xml:space="preserve">currently free variables, which—recall—are </w:t>
      </w:r>
      <w:r w:rsidRPr="003C5F2D">
        <w:rPr>
          <w:rFonts w:ascii="Times New Roman" w:hAnsi="Times New Roman" w:cs="Times New Roman"/>
        </w:rPr>
        <w:t>implicit</w:t>
      </w:r>
      <w:r w:rsidR="00C87A00">
        <w:rPr>
          <w:rFonts w:ascii="Times New Roman" w:hAnsi="Times New Roman" w:cs="Times New Roman"/>
        </w:rPr>
        <w:t>ly</w:t>
      </w:r>
      <w:r w:rsidRPr="003C5F2D">
        <w:rPr>
          <w:rFonts w:ascii="Times New Roman" w:hAnsi="Times New Roman" w:cs="Times New Roman"/>
        </w:rPr>
        <w:t xml:space="preserve"> universally quantified </w:t>
      </w:r>
      <w:r w:rsidR="00215270">
        <w:rPr>
          <w:rFonts w:ascii="Times New Roman" w:hAnsi="Times New Roman" w:cs="Times New Roman"/>
        </w:rPr>
        <w:t>(their forall’s have been dropped earlier, in Step 1.b)</w:t>
      </w:r>
      <w:r w:rsidRPr="003C5F2D">
        <w:rPr>
          <w:rFonts w:ascii="Times New Roman" w:hAnsi="Times New Roman" w:cs="Times New Roman"/>
        </w:rPr>
        <w:t xml:space="preserve">.  </w:t>
      </w:r>
      <w:r w:rsidR="00C87A00">
        <w:rPr>
          <w:rFonts w:ascii="Times New Roman" w:hAnsi="Times New Roman" w:cs="Times New Roman"/>
        </w:rPr>
        <w:t xml:space="preserve">For instance, </w:t>
      </w:r>
      <w:r w:rsidRPr="003C5F2D">
        <w:rPr>
          <w:rFonts w:ascii="Times New Roman" w:hAnsi="Times New Roman" w:cs="Times New Roman"/>
        </w:rPr>
        <w:t xml:space="preserve"> </w:t>
      </w:r>
      <w:r w:rsidR="00C87A00">
        <w:rPr>
          <w:rFonts w:ascii="Times New Roman" w:hAnsi="Times New Roman" w:cs="Times New Roman"/>
        </w:rPr>
        <w:t xml:space="preserve">in the example </w:t>
      </w:r>
      <w:r w:rsidR="002D4208">
        <w:rPr>
          <w:rFonts w:ascii="Times New Roman" w:hAnsi="Times New Roman" w:cs="Times New Roman"/>
        </w:rPr>
        <w:t>of</w:t>
      </w:r>
      <w:r w:rsidR="00C87A00">
        <w:rPr>
          <w:rFonts w:ascii="Times New Roman" w:hAnsi="Times New Roman" w:cs="Times New Roman"/>
        </w:rPr>
        <w:t xml:space="preserve"> case (b) above, this tuple </w:t>
      </w:r>
      <w:r w:rsidR="002D4208">
        <w:rPr>
          <w:rFonts w:ascii="Times New Roman" w:hAnsi="Times New Roman" w:cs="Times New Roman"/>
        </w:rPr>
        <w:t xml:space="preserve">of implicit universal variables is </w:t>
      </w:r>
      <w:r w:rsidR="00C87A00">
        <w:rPr>
          <w:rFonts w:ascii="Times New Roman" w:hAnsi="Times New Roman" w:cs="Times New Roman"/>
        </w:rPr>
        <w:t xml:space="preserve"> &lt;?newvar1,?newvar2,?w&gt;.</w:t>
      </w:r>
      <w:r w:rsidRPr="003C5F2D">
        <w:rPr>
          <w:rFonts w:ascii="Times New Roman" w:hAnsi="Times New Roman" w:cs="Times New Roman"/>
        </w:rPr>
        <w:t xml:space="preserve">  </w:t>
      </w:r>
      <w:r w:rsidR="00C87A00">
        <w:rPr>
          <w:rFonts w:ascii="Times New Roman" w:hAnsi="Times New Roman" w:cs="Times New Roman"/>
        </w:rPr>
        <w:t>Therefore</w:t>
      </w:r>
      <w:r w:rsidR="00C87A00" w:rsidRPr="003C5F2D">
        <w:rPr>
          <w:rFonts w:ascii="Times New Roman" w:hAnsi="Times New Roman" w:cs="Times New Roman"/>
        </w:rPr>
        <w:t xml:space="preserve"> </w:t>
      </w:r>
      <w:r w:rsidR="00C87A00" w:rsidRPr="00215270">
        <w:rPr>
          <w:rFonts w:ascii="Times New Roman" w:hAnsi="Times New Roman" w:cs="Times New Roman"/>
        </w:rPr>
        <w:t xml:space="preserve"> exist</w:t>
      </w:r>
      <w:r w:rsidR="00215270" w:rsidRPr="00215270">
        <w:rPr>
          <w:rFonts w:ascii="Times New Roman" w:hAnsi="Times New Roman" w:cs="Times New Roman"/>
        </w:rPr>
        <w:t>s</w:t>
      </w:r>
      <w:r w:rsidR="00C87A00" w:rsidRPr="00215270">
        <w:rPr>
          <w:rFonts w:ascii="Times New Roman" w:hAnsi="Times New Roman" w:cs="Times New Roman"/>
        </w:rPr>
        <w:t xml:space="preserve">(?x)^H(?x,?newvar2)  in that example </w:t>
      </w:r>
      <w:r w:rsidRPr="00215270">
        <w:rPr>
          <w:rFonts w:ascii="Times New Roman" w:hAnsi="Times New Roman" w:cs="Times New Roman"/>
        </w:rPr>
        <w:t xml:space="preserve">is transformed </w:t>
      </w:r>
      <w:r w:rsidR="00094506" w:rsidRPr="00215270">
        <w:rPr>
          <w:rFonts w:ascii="Times New Roman" w:hAnsi="Times New Roman" w:cs="Times New Roman"/>
        </w:rPr>
        <w:t xml:space="preserve">by replacing the existential variable ?x with a function term as follows: </w:t>
      </w:r>
    </w:p>
    <w:p w:rsidR="006A24E3" w:rsidRPr="00215270" w:rsidRDefault="00C87A00">
      <w:pPr>
        <w:pStyle w:val="ListParagraph"/>
        <w:ind w:left="1440" w:firstLine="0"/>
        <w:rPr>
          <w:rFonts w:ascii="Times New Roman" w:hAnsi="Times New Roman" w:cs="Times New Roman"/>
        </w:rPr>
      </w:pPr>
      <w:r w:rsidRPr="00215270">
        <w:rPr>
          <w:rFonts w:ascii="Times New Roman" w:hAnsi="Times New Roman" w:cs="Times New Roman"/>
        </w:rPr>
        <w:t>H</w:t>
      </w:r>
      <w:r w:rsidR="00326293" w:rsidRPr="00215270">
        <w:rPr>
          <w:rFonts w:ascii="Times New Roman" w:hAnsi="Times New Roman" w:cs="Times New Roman"/>
        </w:rPr>
        <w:t>(sk(?</w:t>
      </w:r>
      <w:r w:rsidR="00094506" w:rsidRPr="00215270">
        <w:rPr>
          <w:rFonts w:ascii="Times New Roman" w:hAnsi="Times New Roman" w:cs="Times New Roman"/>
        </w:rPr>
        <w:t>newvar1,?newvar2,?w</w:t>
      </w:r>
      <w:r w:rsidR="00326293" w:rsidRPr="00215270">
        <w:rPr>
          <w:rFonts w:ascii="Times New Roman" w:hAnsi="Times New Roman" w:cs="Times New Roman"/>
        </w:rPr>
        <w:t xml:space="preserve">)).  </w:t>
      </w:r>
    </w:p>
    <w:p w:rsidR="006A24E3" w:rsidRDefault="00326293">
      <w:pPr>
        <w:pStyle w:val="ListParagraph"/>
        <w:ind w:firstLine="0"/>
        <w:rPr>
          <w:rFonts w:ascii="Times New Roman" w:hAnsi="Times New Roman" w:cs="Times New Roman"/>
        </w:rPr>
      </w:pPr>
      <w:r w:rsidRPr="00215270">
        <w:rPr>
          <w:rFonts w:ascii="Times New Roman" w:hAnsi="Times New Roman" w:cs="Times New Roman"/>
        </w:rPr>
        <w:t xml:space="preserve">where sk is a newly introduced skolem function </w:t>
      </w:r>
      <w:r w:rsidR="00094506" w:rsidRPr="00215270">
        <w:rPr>
          <w:rFonts w:ascii="Times New Roman" w:hAnsi="Times New Roman" w:cs="Times New Roman"/>
        </w:rPr>
        <w:t>symbol</w:t>
      </w:r>
      <w:r w:rsidRPr="00215270">
        <w:rPr>
          <w:rFonts w:ascii="Times New Roman" w:hAnsi="Times New Roman" w:cs="Times New Roman"/>
        </w:rPr>
        <w:t xml:space="preserve">.  </w:t>
      </w:r>
    </w:p>
    <w:p w:rsidR="00F10BFC" w:rsidRDefault="00F10BFC">
      <w:pPr>
        <w:pStyle w:val="ListParagraph"/>
        <w:ind w:firstLine="0"/>
        <w:rPr>
          <w:rFonts w:ascii="Times New Roman" w:hAnsi="Times New Roman" w:cs="Times New Roman"/>
        </w:rPr>
      </w:pPr>
    </w:p>
    <w:p w:rsidR="00401DF6" w:rsidRDefault="00F10BFC">
      <w:pPr>
        <w:pStyle w:val="ListParagraph"/>
        <w:ind w:firstLine="0"/>
        <w:rPr>
          <w:rFonts w:ascii="Times New Roman" w:hAnsi="Times New Roman" w:cs="Times New Roman"/>
        </w:rPr>
      </w:pPr>
      <w:r>
        <w:rPr>
          <w:rFonts w:ascii="Times New Roman" w:hAnsi="Times New Roman" w:cs="Times New Roman"/>
        </w:rPr>
        <w:t>Keep in mind that skolemization is a</w:t>
      </w:r>
      <w:r w:rsidR="00C57C42">
        <w:rPr>
          <w:rFonts w:ascii="Times New Roman" w:hAnsi="Times New Roman" w:cs="Times New Roman"/>
        </w:rPr>
        <w:t>n</w:t>
      </w:r>
      <w:r>
        <w:rPr>
          <w:rFonts w:ascii="Times New Roman" w:hAnsi="Times New Roman" w:cs="Times New Roman"/>
        </w:rPr>
        <w:t xml:space="preserve"> </w:t>
      </w:r>
      <w:r w:rsidRPr="00F10BFC">
        <w:rPr>
          <w:rFonts w:ascii="Times New Roman" w:hAnsi="Times New Roman" w:cs="Times New Roman"/>
          <w:b/>
          <w:i/>
        </w:rPr>
        <w:t>unsound</w:t>
      </w:r>
      <w:r>
        <w:rPr>
          <w:rFonts w:ascii="Times New Roman" w:hAnsi="Times New Roman" w:cs="Times New Roman"/>
        </w:rPr>
        <w:t xml:space="preserve"> operation: the skolemized formula implies the original, but not vice versa. For example:  foo(sk1) |= </w:t>
      </w:r>
      <w:r>
        <w:rPr>
          <w:rFonts w:ascii="Times New Roman" w:hAnsi="Times New Roman" w:cs="Times New Roman"/>
        </w:rPr>
        <w:sym w:font="Symbol" w:char="F024"/>
      </w:r>
      <w:r>
        <w:rPr>
          <w:rFonts w:ascii="Times New Roman" w:hAnsi="Times New Roman" w:cs="Times New Roman"/>
        </w:rPr>
        <w:t xml:space="preserve">X.foo(X), but  </w:t>
      </w:r>
      <w:r>
        <w:rPr>
          <w:rFonts w:ascii="Times New Roman" w:hAnsi="Times New Roman" w:cs="Times New Roman"/>
        </w:rPr>
        <w:sym w:font="Symbol" w:char="F024"/>
      </w:r>
      <w:r>
        <w:rPr>
          <w:rFonts w:ascii="Times New Roman" w:hAnsi="Times New Roman" w:cs="Times New Roman"/>
        </w:rPr>
        <w:t xml:space="preserve">X.foo(X) |≠ foo(sk1). Therefore, it is desirable to keep the number of skolemizations to a minimum. </w:t>
      </w:r>
      <w:r w:rsidR="00401DF6">
        <w:rPr>
          <w:rFonts w:ascii="Times New Roman" w:hAnsi="Times New Roman" w:cs="Times New Roman"/>
        </w:rPr>
        <w:t xml:space="preserve"> </w:t>
      </w:r>
    </w:p>
    <w:p w:rsidR="004D2935" w:rsidRDefault="00401DF6">
      <w:pPr>
        <w:pStyle w:val="ListParagraph"/>
        <w:ind w:left="1440" w:firstLine="0"/>
        <w:rPr>
          <w:rFonts w:ascii="Times New Roman" w:hAnsi="Times New Roman" w:cs="Times New Roman"/>
        </w:rPr>
      </w:pPr>
      <w:r w:rsidRPr="004D2935">
        <w:rPr>
          <w:rFonts w:ascii="Times New Roman" w:hAnsi="Times New Roman" w:cs="Times New Roman"/>
          <w:b/>
        </w:rPr>
        <w:t>Benjamin comment</w:t>
      </w:r>
      <w:r>
        <w:rPr>
          <w:rFonts w:ascii="Times New Roman" w:hAnsi="Times New Roman" w:cs="Times New Roman"/>
        </w:rPr>
        <w:t xml:space="preserve">:  When one adds outermost existential quantification on the skolem functions, corresponding to dropping (i.e., projecting away) all conclusions that mention skolem functions, then it may well be that skolemization is indeed sound.  </w:t>
      </w:r>
    </w:p>
    <w:p w:rsidR="004D2935" w:rsidRDefault="00DF19B6">
      <w:pPr>
        <w:pStyle w:val="ListParagraph"/>
        <w:ind w:left="1440" w:firstLine="0"/>
        <w:rPr>
          <w:rFonts w:ascii="Times New Roman" w:hAnsi="Times New Roman" w:cs="Times New Roman"/>
        </w:rPr>
      </w:pPr>
      <w:r w:rsidRPr="00DF19B6">
        <w:rPr>
          <w:rFonts w:ascii="Times New Roman" w:hAnsi="Times New Roman" w:cs="Times New Roman"/>
          <w:highlight w:val="yellow"/>
        </w:rPr>
        <w:t>We need to study this further.</w:t>
      </w:r>
      <w:r w:rsidR="00990DBC">
        <w:rPr>
          <w:rFonts w:ascii="Times New Roman" w:hAnsi="Times New Roman" w:cs="Times New Roman"/>
        </w:rPr>
        <w:t xml:space="preserve">   Restrictions may be needed to show soundness and also completeness/equivalence.    </w:t>
      </w:r>
      <w:r w:rsidR="00401DF6">
        <w:rPr>
          <w:rFonts w:ascii="Times New Roman" w:hAnsi="Times New Roman" w:cs="Times New Roman"/>
        </w:rPr>
        <w:t xml:space="preserve">  </w:t>
      </w:r>
    </w:p>
    <w:p w:rsidR="004D2935" w:rsidRDefault="00401DF6">
      <w:pPr>
        <w:pStyle w:val="ListParagraph"/>
        <w:ind w:left="2160" w:firstLine="0"/>
        <w:rPr>
          <w:rFonts w:ascii="Times New Roman" w:hAnsi="Times New Roman" w:cs="Times New Roman"/>
        </w:rPr>
      </w:pPr>
      <w:r>
        <w:rPr>
          <w:rFonts w:ascii="Times New Roman" w:hAnsi="Times New Roman" w:cs="Times New Roman"/>
        </w:rPr>
        <w:t xml:space="preserve">An example is the following.  </w:t>
      </w:r>
    </w:p>
    <w:p w:rsidR="004D2935" w:rsidRDefault="00401DF6">
      <w:pPr>
        <w:pStyle w:val="ListParagraph"/>
        <w:ind w:left="2160" w:firstLine="0"/>
        <w:rPr>
          <w:rFonts w:ascii="Times New Roman" w:hAnsi="Times New Roman" w:cs="Times New Roman"/>
        </w:rPr>
      </w:pPr>
      <w:r>
        <w:rPr>
          <w:rFonts w:ascii="Times New Roman" w:hAnsi="Times New Roman" w:cs="Times New Roman"/>
        </w:rPr>
        <w:tab/>
        <w:t xml:space="preserve">exist(?x)^(big(?x) and dog(?x)).  </w:t>
      </w:r>
    </w:p>
    <w:p w:rsidR="004D2935" w:rsidRDefault="00401DF6">
      <w:pPr>
        <w:pStyle w:val="ListParagraph"/>
        <w:ind w:left="2160" w:firstLine="0"/>
        <w:rPr>
          <w:rFonts w:ascii="Times New Roman" w:hAnsi="Times New Roman" w:cs="Times New Roman"/>
        </w:rPr>
      </w:pPr>
      <w:r>
        <w:rPr>
          <w:rFonts w:ascii="Times New Roman" w:hAnsi="Times New Roman" w:cs="Times New Roman"/>
        </w:rPr>
        <w:tab/>
        <w:t>canine(?</w:t>
      </w:r>
      <w:r w:rsidR="00990DBC">
        <w:rPr>
          <w:rFonts w:ascii="Times New Roman" w:hAnsi="Times New Roman" w:cs="Times New Roman"/>
        </w:rPr>
        <w:t>y</w:t>
      </w:r>
      <w:r>
        <w:rPr>
          <w:rFonts w:ascii="Times New Roman" w:hAnsi="Times New Roman" w:cs="Times New Roman"/>
        </w:rPr>
        <w:t>) :- dog(?</w:t>
      </w:r>
      <w:r w:rsidR="00990DBC">
        <w:rPr>
          <w:rFonts w:ascii="Times New Roman" w:hAnsi="Times New Roman" w:cs="Times New Roman"/>
        </w:rPr>
        <w:t>y</w:t>
      </w:r>
      <w:r>
        <w:rPr>
          <w:rFonts w:ascii="Times New Roman" w:hAnsi="Times New Roman" w:cs="Times New Roman"/>
        </w:rPr>
        <w:t xml:space="preserve">).  </w:t>
      </w:r>
    </w:p>
    <w:p w:rsidR="004D2935" w:rsidRDefault="00401DF6">
      <w:pPr>
        <w:pStyle w:val="ListParagraph"/>
        <w:ind w:left="2160" w:firstLine="0"/>
        <w:rPr>
          <w:rFonts w:ascii="Times New Roman" w:hAnsi="Times New Roman" w:cs="Times New Roman"/>
        </w:rPr>
      </w:pPr>
      <w:r>
        <w:rPr>
          <w:rFonts w:ascii="Times New Roman" w:hAnsi="Times New Roman" w:cs="Times New Roman"/>
        </w:rPr>
        <w:t xml:space="preserve">Let sk be the skolem from the first omni.  The entailment canine(sk) is unsound </w:t>
      </w:r>
      <w:r w:rsidR="00990DBC">
        <w:rPr>
          <w:rFonts w:ascii="Times New Roman" w:hAnsi="Times New Roman" w:cs="Times New Roman"/>
        </w:rPr>
        <w:t xml:space="preserve">and </w:t>
      </w:r>
      <w:r>
        <w:rPr>
          <w:rFonts w:ascii="Times New Roman" w:hAnsi="Times New Roman" w:cs="Times New Roman"/>
        </w:rPr>
        <w:t>dropped, while the entailment exist(?</w:t>
      </w:r>
      <w:r w:rsidR="00990DBC">
        <w:rPr>
          <w:rFonts w:ascii="Times New Roman" w:hAnsi="Times New Roman" w:cs="Times New Roman"/>
        </w:rPr>
        <w:t>z</w:t>
      </w:r>
      <w:r>
        <w:rPr>
          <w:rFonts w:ascii="Times New Roman" w:hAnsi="Times New Roman" w:cs="Times New Roman"/>
        </w:rPr>
        <w:t>)^(big(?</w:t>
      </w:r>
      <w:r w:rsidR="00990DBC">
        <w:rPr>
          <w:rFonts w:ascii="Times New Roman" w:hAnsi="Times New Roman" w:cs="Times New Roman"/>
        </w:rPr>
        <w:t>z</w:t>
      </w:r>
      <w:r>
        <w:rPr>
          <w:rFonts w:ascii="Times New Roman" w:hAnsi="Times New Roman" w:cs="Times New Roman"/>
        </w:rPr>
        <w:t>) and canine(?</w:t>
      </w:r>
      <w:r w:rsidR="00990DBC">
        <w:rPr>
          <w:rFonts w:ascii="Times New Roman" w:hAnsi="Times New Roman" w:cs="Times New Roman"/>
        </w:rPr>
        <w:t>z</w:t>
      </w:r>
      <w:r>
        <w:rPr>
          <w:rFonts w:ascii="Times New Roman" w:hAnsi="Times New Roman" w:cs="Times New Roman"/>
        </w:rPr>
        <w:t xml:space="preserve">)) is sound and not dropped. </w:t>
      </w:r>
    </w:p>
    <w:p w:rsidR="004D2935" w:rsidRDefault="004D2935" w:rsidP="004D2935">
      <w:pPr>
        <w:pStyle w:val="ListParagraph"/>
        <w:ind w:left="1440" w:firstLine="0"/>
        <w:rPr>
          <w:rFonts w:ascii="Times New Roman" w:hAnsi="Times New Roman" w:cs="Times New Roman"/>
        </w:rPr>
      </w:pPr>
      <w:r w:rsidRPr="004D2935">
        <w:rPr>
          <w:rFonts w:ascii="Times New Roman" w:hAnsi="Times New Roman" w:cs="Times New Roman"/>
          <w:b/>
        </w:rPr>
        <w:lastRenderedPageBreak/>
        <w:t>Michael’s comment</w:t>
      </w:r>
      <w:r>
        <w:rPr>
          <w:rFonts w:ascii="Times New Roman" w:hAnsi="Times New Roman" w:cs="Times New Roman"/>
        </w:rPr>
        <w:t xml:space="preserve">: </w:t>
      </w:r>
      <w:r w:rsidR="00401DF6">
        <w:rPr>
          <w:rFonts w:ascii="Times New Roman" w:hAnsi="Times New Roman" w:cs="Times New Roman"/>
        </w:rPr>
        <w:t xml:space="preserve">  </w:t>
      </w:r>
      <w:r>
        <w:rPr>
          <w:rFonts w:ascii="Times New Roman" w:hAnsi="Times New Roman" w:cs="Times New Roman"/>
        </w:rPr>
        <w:t xml:space="preserve">This is certainly true in some cases, but it is not sound in general. This is </w:t>
      </w:r>
      <w:r w:rsidR="002C4513">
        <w:rPr>
          <w:rFonts w:ascii="Times New Roman" w:hAnsi="Times New Roman" w:cs="Times New Roman"/>
        </w:rPr>
        <w:t>a useless</w:t>
      </w:r>
      <w:r>
        <w:rPr>
          <w:rFonts w:ascii="Times New Roman" w:hAnsi="Times New Roman" w:cs="Times New Roman"/>
        </w:rPr>
        <w:t xml:space="preserve"> statement unless you come up with the actual conditions. For almost any kind of non-sequitur one can come up with restrictions where </w:t>
      </w:r>
      <w:r w:rsidR="002C4513">
        <w:rPr>
          <w:rFonts w:ascii="Times New Roman" w:hAnsi="Times New Roman" w:cs="Times New Roman"/>
        </w:rPr>
        <w:t>that</w:t>
      </w:r>
      <w:r>
        <w:rPr>
          <w:rFonts w:ascii="Times New Roman" w:hAnsi="Times New Roman" w:cs="Times New Roman"/>
        </w:rPr>
        <w:t xml:space="preserve"> non-sequitur happens to be true.  For a counterexample, just look at the “unconvincing” example that you sent to me. There is no equivalence. In fact, the first method, which you thought is desirable, is much worse than the second. It produces quite meaningless rules like exists(X)p(X) :- forall(Y) neg p(Y). Under some assumptions, this makes the converted formula inconsistent while the original and Method#2 are consistent.</w:t>
      </w:r>
    </w:p>
    <w:p w:rsidR="00AA2155" w:rsidRPr="00215270" w:rsidRDefault="00AA2155">
      <w:pPr>
        <w:pStyle w:val="ListParagraph"/>
        <w:ind w:firstLine="0"/>
        <w:rPr>
          <w:rFonts w:ascii="Times New Roman" w:hAnsi="Times New Roman" w:cs="Times New Roman"/>
        </w:rPr>
      </w:pPr>
    </w:p>
    <w:p w:rsidR="004D2935" w:rsidRDefault="00326293">
      <w:pPr>
        <w:pStyle w:val="ListParagraph"/>
        <w:numPr>
          <w:ilvl w:val="0"/>
          <w:numId w:val="8"/>
        </w:numPr>
        <w:rPr>
          <w:rFonts w:ascii="Times New Roman" w:hAnsi="Times New Roman" w:cs="Times New Roman"/>
        </w:rPr>
      </w:pPr>
      <w:r w:rsidRPr="00232424">
        <w:rPr>
          <w:rFonts w:ascii="Times New Roman" w:hAnsi="Times New Roman" w:cs="Times New Roman"/>
        </w:rPr>
        <w:t xml:space="preserve">If </w:t>
      </w:r>
      <w:r w:rsidR="00CB3F1D" w:rsidRPr="00232424">
        <w:rPr>
          <w:rFonts w:ascii="Times New Roman" w:hAnsi="Times New Roman" w:cs="Times New Roman"/>
        </w:rPr>
        <w:t>N</w:t>
      </w:r>
      <w:r w:rsidRPr="00232424">
        <w:rPr>
          <w:rFonts w:ascii="Times New Roman" w:hAnsi="Times New Roman" w:cs="Times New Roman"/>
        </w:rPr>
        <w:t xml:space="preserve">R is a </w:t>
      </w:r>
      <w:r w:rsidR="00172472" w:rsidRPr="00232424">
        <w:rPr>
          <w:rFonts w:ascii="Times New Roman" w:hAnsi="Times New Roman" w:cs="Times New Roman"/>
        </w:rPr>
        <w:t xml:space="preserve">fully pushed </w:t>
      </w:r>
      <w:r w:rsidR="002D4208" w:rsidRPr="00232424">
        <w:rPr>
          <w:rFonts w:ascii="Times New Roman" w:hAnsi="Times New Roman" w:cs="Times New Roman"/>
          <w:i/>
        </w:rPr>
        <w:t>neg</w:t>
      </w:r>
      <w:r w:rsidR="002D4208" w:rsidRPr="00232424">
        <w:rPr>
          <w:rFonts w:ascii="Times New Roman" w:hAnsi="Times New Roman" w:cs="Times New Roman"/>
        </w:rPr>
        <w:t>,</w:t>
      </w:r>
      <w:r w:rsidRPr="00232424">
        <w:rPr>
          <w:rFonts w:ascii="Times New Roman" w:hAnsi="Times New Roman" w:cs="Times New Roman"/>
        </w:rPr>
        <w:t xml:space="preserve"> or </w:t>
      </w:r>
      <w:r w:rsidR="00CB3F1D" w:rsidRPr="00232424">
        <w:rPr>
          <w:rFonts w:ascii="Times New Roman" w:hAnsi="Times New Roman" w:cs="Times New Roman"/>
        </w:rPr>
        <w:t>N</w:t>
      </w:r>
      <w:r w:rsidRPr="00232424">
        <w:rPr>
          <w:rFonts w:ascii="Times New Roman" w:hAnsi="Times New Roman" w:cs="Times New Roman"/>
        </w:rPr>
        <w:t xml:space="preserve">R is an atom, then leave the expression tree unchanged.  I.e., if the formula corresponding to the expression tree is a </w:t>
      </w:r>
      <w:r w:rsidR="0070551C" w:rsidRPr="00232424">
        <w:rPr>
          <w:rFonts w:ascii="Times New Roman" w:hAnsi="Times New Roman" w:cs="Times New Roman"/>
          <w:u w:val="single"/>
        </w:rPr>
        <w:t>literal</w:t>
      </w:r>
      <w:r w:rsidRPr="00232424">
        <w:rPr>
          <w:rFonts w:ascii="Times New Roman" w:hAnsi="Times New Roman" w:cs="Times New Roman"/>
        </w:rPr>
        <w:t xml:space="preserve">, then leave that literal unchanged. </w:t>
      </w:r>
    </w:p>
    <w:p w:rsidR="00F03050" w:rsidRPr="00215270" w:rsidRDefault="00F03050" w:rsidP="0007321A">
      <w:pPr>
        <w:ind w:left="0" w:firstLine="0"/>
        <w:rPr>
          <w:rFonts w:ascii="Times New Roman" w:hAnsi="Times New Roman" w:cs="Times New Roman"/>
        </w:rPr>
      </w:pPr>
    </w:p>
    <w:p w:rsidR="0007321A" w:rsidRPr="003C5F2D" w:rsidRDefault="0007321A" w:rsidP="0007321A">
      <w:pPr>
        <w:ind w:left="0" w:firstLine="0"/>
        <w:rPr>
          <w:rFonts w:ascii="Times New Roman" w:hAnsi="Times New Roman" w:cs="Times New Roman"/>
        </w:rPr>
      </w:pPr>
      <w:r w:rsidRPr="00215270">
        <w:rPr>
          <w:rFonts w:ascii="Times New Roman" w:hAnsi="Times New Roman" w:cs="Times New Roman"/>
        </w:rPr>
        <w:t xml:space="preserve">In each of </w:t>
      </w:r>
      <w:r w:rsidR="00557656" w:rsidRPr="00215270">
        <w:rPr>
          <w:rFonts w:ascii="Times New Roman" w:hAnsi="Times New Roman" w:cs="Times New Roman"/>
        </w:rPr>
        <w:t xml:space="preserve">the </w:t>
      </w:r>
      <w:r w:rsidRPr="00215270">
        <w:rPr>
          <w:rFonts w:ascii="Times New Roman" w:hAnsi="Times New Roman" w:cs="Times New Roman"/>
        </w:rPr>
        <w:t>cases (a)-(</w:t>
      </w:r>
      <w:r w:rsidR="00232424">
        <w:rPr>
          <w:rFonts w:ascii="Times New Roman" w:hAnsi="Times New Roman" w:cs="Times New Roman"/>
        </w:rPr>
        <w:t>e</w:t>
      </w:r>
      <w:r w:rsidRPr="00215270">
        <w:rPr>
          <w:rFonts w:ascii="Times New Roman" w:hAnsi="Times New Roman" w:cs="Times New Roman"/>
        </w:rPr>
        <w:t>), an input head-formula HQ is thus transformed into a non-empty set S of immediate-output rules Si.  In case (e), S is simply the set</w:t>
      </w:r>
      <w:r w:rsidR="00557656" w:rsidRPr="00215270">
        <w:rPr>
          <w:rFonts w:ascii="Times New Roman" w:hAnsi="Times New Roman" w:cs="Times New Roman"/>
        </w:rPr>
        <w:t xml:space="preserve"> containing a single fact:</w:t>
      </w:r>
      <w:r w:rsidRPr="00215270">
        <w:rPr>
          <w:rFonts w:ascii="Times New Roman" w:hAnsi="Times New Roman" w:cs="Times New Roman"/>
        </w:rPr>
        <w:t xml:space="preserve"> {</w:t>
      </w:r>
      <w:r w:rsidR="00557656" w:rsidRPr="00215270">
        <w:rPr>
          <w:rFonts w:ascii="Times New Roman" w:hAnsi="Times New Roman" w:cs="Times New Roman"/>
        </w:rPr>
        <w:t>G</w:t>
      </w:r>
      <w:r w:rsidRPr="00215270">
        <w:rPr>
          <w:rFonts w:ascii="Times New Roman" w:hAnsi="Times New Roman" w:cs="Times New Roman"/>
        </w:rPr>
        <w:t xml:space="preserve"> }.  In cases (a)-(</w:t>
      </w:r>
      <w:r w:rsidR="00232424">
        <w:rPr>
          <w:rFonts w:ascii="Times New Roman" w:hAnsi="Times New Roman" w:cs="Times New Roman"/>
        </w:rPr>
        <w:t>e</w:t>
      </w:r>
      <w:r w:rsidRPr="00215270">
        <w:rPr>
          <w:rFonts w:ascii="Times New Roman" w:hAnsi="Times New Roman" w:cs="Times New Roman"/>
        </w:rPr>
        <w:t>),</w:t>
      </w:r>
      <w:r w:rsidRPr="003C5F2D">
        <w:rPr>
          <w:rFonts w:ascii="Times New Roman" w:hAnsi="Times New Roman" w:cs="Times New Roman"/>
        </w:rPr>
        <w:t xml:space="preserve"> each Si's head-formula is a proper sub-formula of </w:t>
      </w:r>
      <w:r w:rsidR="00557656">
        <w:rPr>
          <w:rFonts w:ascii="Times New Roman" w:hAnsi="Times New Roman" w:cs="Times New Roman"/>
        </w:rPr>
        <w:t>G</w:t>
      </w:r>
      <w:r w:rsidRPr="003C5F2D">
        <w:rPr>
          <w:rFonts w:ascii="Times New Roman" w:hAnsi="Times New Roman" w:cs="Times New Roman"/>
        </w:rPr>
        <w:t xml:space="preserve">.  </w:t>
      </w:r>
    </w:p>
    <w:p w:rsidR="00CE4514" w:rsidRPr="003C5F2D" w:rsidRDefault="00CE4514" w:rsidP="00CE4514">
      <w:pPr>
        <w:ind w:left="0" w:firstLine="0"/>
        <w:rPr>
          <w:rFonts w:ascii="Times New Roman" w:hAnsi="Times New Roman" w:cs="Times New Roman"/>
        </w:rPr>
      </w:pPr>
    </w:p>
    <w:p w:rsidR="00CF2D84" w:rsidRPr="003C5F2D" w:rsidRDefault="00CF2D84" w:rsidP="00717BEE">
      <w:pPr>
        <w:ind w:left="0" w:firstLine="0"/>
        <w:rPr>
          <w:rFonts w:ascii="Times New Roman" w:hAnsi="Times New Roman" w:cs="Times New Roman"/>
        </w:rPr>
      </w:pPr>
      <w:r w:rsidRPr="003C5F2D">
        <w:rPr>
          <w:rFonts w:ascii="Times New Roman" w:hAnsi="Times New Roman" w:cs="Times New Roman"/>
        </w:rPr>
        <w:t xml:space="preserve">2. </w:t>
      </w:r>
      <w:r w:rsidR="003E603C">
        <w:rPr>
          <w:rFonts w:ascii="Times New Roman" w:hAnsi="Times New Roman" w:cs="Times New Roman"/>
        </w:rPr>
        <w:t>Next,</w:t>
      </w:r>
      <w:r w:rsidR="003E603C" w:rsidRPr="003C5F2D">
        <w:rPr>
          <w:rFonts w:ascii="Times New Roman" w:hAnsi="Times New Roman" w:cs="Times New Roman"/>
        </w:rPr>
        <w:t xml:space="preserve"> </w:t>
      </w:r>
      <w:r w:rsidR="0015696D">
        <w:rPr>
          <w:rFonts w:ascii="Times New Roman" w:hAnsi="Times New Roman" w:cs="Times New Roman"/>
        </w:rPr>
        <w:t>OH-C</w:t>
      </w:r>
      <w:r w:rsidRPr="003C5F2D">
        <w:rPr>
          <w:rFonts w:ascii="Times New Roman" w:hAnsi="Times New Roman" w:cs="Times New Roman"/>
        </w:rPr>
        <w:t>'s set of overall output rules is formed from the result of (1</w:t>
      </w:r>
      <w:r w:rsidR="00811877">
        <w:rPr>
          <w:rFonts w:ascii="Times New Roman" w:hAnsi="Times New Roman" w:cs="Times New Roman"/>
        </w:rPr>
        <w:t>.</w:t>
      </w:r>
      <w:r w:rsidRPr="003C5F2D">
        <w:rPr>
          <w:rFonts w:ascii="Times New Roman" w:hAnsi="Times New Roman" w:cs="Times New Roman"/>
        </w:rPr>
        <w:t xml:space="preserve">), as follows.  </w:t>
      </w:r>
    </w:p>
    <w:p w:rsidR="007D15EC" w:rsidRPr="003C5F2D" w:rsidRDefault="007D15EC" w:rsidP="00717BEE">
      <w:pPr>
        <w:ind w:left="0" w:firstLine="0"/>
        <w:rPr>
          <w:rFonts w:ascii="Times New Roman" w:hAnsi="Times New Roman" w:cs="Times New Roman"/>
        </w:rPr>
      </w:pPr>
    </w:p>
    <w:p w:rsidR="007D15EC" w:rsidRPr="003C5F2D" w:rsidRDefault="007D15EC" w:rsidP="00717BEE">
      <w:pPr>
        <w:ind w:left="0" w:firstLine="0"/>
        <w:rPr>
          <w:rFonts w:ascii="Times New Roman" w:hAnsi="Times New Roman" w:cs="Times New Roman"/>
        </w:rPr>
      </w:pPr>
      <w:r w:rsidRPr="003C5F2D">
        <w:rPr>
          <w:rFonts w:ascii="Times New Roman" w:hAnsi="Times New Roman" w:cs="Times New Roman"/>
        </w:rPr>
        <w:t xml:space="preserve">Let the form of a rule in the output of (1.) be:  </w:t>
      </w:r>
    </w:p>
    <w:p w:rsidR="007D15EC" w:rsidRPr="003C5F2D" w:rsidRDefault="007D15EC" w:rsidP="00717BEE">
      <w:pPr>
        <w:ind w:left="0" w:firstLine="0"/>
        <w:rPr>
          <w:rFonts w:ascii="Times New Roman" w:hAnsi="Times New Roman" w:cs="Times New Roman"/>
        </w:rPr>
      </w:pPr>
      <w:r w:rsidRPr="003C5F2D">
        <w:rPr>
          <w:rFonts w:ascii="Times New Roman" w:hAnsi="Times New Roman" w:cs="Times New Roman"/>
        </w:rPr>
        <w:tab/>
        <w:t>H</w:t>
      </w:r>
      <w:r w:rsidR="0007321A" w:rsidRPr="003C5F2D">
        <w:rPr>
          <w:rFonts w:ascii="Times New Roman" w:hAnsi="Times New Roman" w:cs="Times New Roman"/>
        </w:rPr>
        <w:t>Si</w:t>
      </w:r>
      <w:r w:rsidRPr="003C5F2D">
        <w:rPr>
          <w:rFonts w:ascii="Times New Roman" w:hAnsi="Times New Roman" w:cs="Times New Roman"/>
        </w:rPr>
        <w:t xml:space="preserve"> :- B</w:t>
      </w:r>
      <w:r w:rsidR="0007321A" w:rsidRPr="003C5F2D">
        <w:rPr>
          <w:rFonts w:ascii="Times New Roman" w:hAnsi="Times New Roman" w:cs="Times New Roman"/>
        </w:rPr>
        <w:t>Si</w:t>
      </w:r>
      <w:r w:rsidRPr="003C5F2D">
        <w:rPr>
          <w:rFonts w:ascii="Times New Roman" w:hAnsi="Times New Roman" w:cs="Times New Roman"/>
        </w:rPr>
        <w:t xml:space="preserve">.   </w:t>
      </w:r>
    </w:p>
    <w:p w:rsidR="00550E2A" w:rsidRPr="003C5F2D" w:rsidRDefault="007D15EC" w:rsidP="00717BEE">
      <w:pPr>
        <w:ind w:left="0" w:firstLine="0"/>
        <w:rPr>
          <w:rFonts w:ascii="Times New Roman" w:hAnsi="Times New Roman" w:cs="Times New Roman"/>
        </w:rPr>
      </w:pPr>
      <w:r w:rsidRPr="003C5F2D">
        <w:rPr>
          <w:rFonts w:ascii="Times New Roman" w:hAnsi="Times New Roman" w:cs="Times New Roman"/>
        </w:rPr>
        <w:t xml:space="preserve"> </w:t>
      </w:r>
    </w:p>
    <w:p w:rsidR="00A313A6" w:rsidRDefault="007D15EC" w:rsidP="00557656">
      <w:pPr>
        <w:ind w:left="0" w:firstLine="0"/>
        <w:rPr>
          <w:rFonts w:ascii="Times New Roman" w:hAnsi="Times New Roman" w:cs="Times New Roman"/>
        </w:rPr>
      </w:pPr>
      <w:r w:rsidRPr="003C5F2D">
        <w:rPr>
          <w:rFonts w:ascii="Times New Roman" w:hAnsi="Times New Roman" w:cs="Times New Roman"/>
        </w:rPr>
        <w:t>For each such rule</w:t>
      </w:r>
      <w:r w:rsidR="003E603C">
        <w:rPr>
          <w:rFonts w:ascii="Times New Roman" w:hAnsi="Times New Roman" w:cs="Times New Roman"/>
        </w:rPr>
        <w:t xml:space="preserve">, take the </w:t>
      </w:r>
      <w:r w:rsidR="0015696D">
        <w:rPr>
          <w:rFonts w:ascii="Times New Roman" w:hAnsi="Times New Roman" w:cs="Times New Roman"/>
        </w:rPr>
        <w:t>OH-C</w:t>
      </w:r>
      <w:r w:rsidR="003E603C">
        <w:rPr>
          <w:rFonts w:ascii="Times New Roman" w:hAnsi="Times New Roman" w:cs="Times New Roman"/>
        </w:rPr>
        <w:t>’</w:t>
      </w:r>
      <w:r w:rsidR="00811877">
        <w:rPr>
          <w:rFonts w:ascii="Times New Roman" w:hAnsi="Times New Roman" w:cs="Times New Roman"/>
        </w:rPr>
        <w:t>s</w:t>
      </w:r>
      <w:r w:rsidR="003E603C">
        <w:rPr>
          <w:rFonts w:ascii="Times New Roman" w:hAnsi="Times New Roman" w:cs="Times New Roman"/>
        </w:rPr>
        <w:t xml:space="preserve"> input rule’s tag and body to form the following rule:</w:t>
      </w:r>
      <w:r w:rsidR="003E603C" w:rsidRPr="003C5F2D">
        <w:rPr>
          <w:rFonts w:ascii="Times New Roman" w:hAnsi="Times New Roman" w:cs="Times New Roman"/>
        </w:rPr>
        <w:t xml:space="preserve">  </w:t>
      </w:r>
    </w:p>
    <w:p w:rsidR="00994CBE" w:rsidRPr="003C5F2D" w:rsidRDefault="00A313A6" w:rsidP="00557656">
      <w:pPr>
        <w:ind w:left="0" w:firstLine="0"/>
        <w:rPr>
          <w:rFonts w:ascii="Times New Roman" w:hAnsi="Times New Roman" w:cs="Times New Roman"/>
        </w:rPr>
      </w:pPr>
      <w:r>
        <w:rPr>
          <w:rFonts w:ascii="Times New Roman" w:hAnsi="Times New Roman" w:cs="Times New Roman"/>
        </w:rPr>
        <w:tab/>
      </w:r>
    </w:p>
    <w:p w:rsidR="00994CBE" w:rsidRPr="003C5F2D" w:rsidRDefault="007D15EC">
      <w:pPr>
        <w:ind w:left="0" w:firstLine="0"/>
        <w:rPr>
          <w:rFonts w:ascii="Times New Roman" w:hAnsi="Times New Roman" w:cs="Times New Roman"/>
        </w:rPr>
      </w:pPr>
      <w:r w:rsidRPr="003C5F2D">
        <w:rPr>
          <w:rFonts w:ascii="Times New Roman" w:hAnsi="Times New Roman" w:cs="Times New Roman"/>
        </w:rPr>
        <w:tab/>
      </w:r>
      <w:r w:rsidR="00A313A6">
        <w:rPr>
          <w:rFonts w:ascii="Times New Roman" w:hAnsi="Times New Roman" w:cs="Times New Roman"/>
        </w:rPr>
        <w:tab/>
      </w:r>
      <w:r w:rsidRPr="003C5F2D">
        <w:rPr>
          <w:rFonts w:ascii="Times New Roman" w:hAnsi="Times New Roman" w:cs="Times New Roman"/>
        </w:rPr>
        <w:t>@{tq} H</w:t>
      </w:r>
      <w:r w:rsidR="0007321A" w:rsidRPr="003C5F2D">
        <w:rPr>
          <w:rFonts w:ascii="Times New Roman" w:hAnsi="Times New Roman" w:cs="Times New Roman"/>
        </w:rPr>
        <w:t>Si</w:t>
      </w:r>
      <w:r w:rsidRPr="003C5F2D">
        <w:rPr>
          <w:rFonts w:ascii="Times New Roman" w:hAnsi="Times New Roman" w:cs="Times New Roman"/>
        </w:rPr>
        <w:t xml:space="preserve"> :- BQ and B</w:t>
      </w:r>
      <w:r w:rsidR="0007321A" w:rsidRPr="003C5F2D">
        <w:rPr>
          <w:rFonts w:ascii="Times New Roman" w:hAnsi="Times New Roman" w:cs="Times New Roman"/>
        </w:rPr>
        <w:t>Si</w:t>
      </w:r>
      <w:r w:rsidRPr="003C5F2D">
        <w:rPr>
          <w:rFonts w:ascii="Times New Roman" w:hAnsi="Times New Roman" w:cs="Times New Roman"/>
        </w:rPr>
        <w:t xml:space="preserve">.  </w:t>
      </w:r>
    </w:p>
    <w:p w:rsidR="00994CBE" w:rsidRPr="003C5F2D" w:rsidRDefault="00994CBE">
      <w:pPr>
        <w:ind w:left="0" w:firstLine="0"/>
        <w:rPr>
          <w:rFonts w:ascii="Times New Roman" w:hAnsi="Times New Roman" w:cs="Times New Roman"/>
        </w:rPr>
      </w:pPr>
    </w:p>
    <w:p w:rsidR="003E603C" w:rsidRPr="003C5F2D" w:rsidRDefault="003E603C" w:rsidP="00CF2D84">
      <w:pPr>
        <w:ind w:left="0" w:firstLine="0"/>
        <w:rPr>
          <w:rFonts w:ascii="Times New Roman" w:hAnsi="Times New Roman" w:cs="Times New Roman"/>
        </w:rPr>
      </w:pPr>
      <w:r>
        <w:rPr>
          <w:rFonts w:ascii="Times New Roman" w:hAnsi="Times New Roman" w:cs="Times New Roman"/>
        </w:rPr>
        <w:t xml:space="preserve">Recall that we </w:t>
      </w:r>
      <w:r w:rsidR="00DF19B6" w:rsidRPr="00DF19B6">
        <w:rPr>
          <w:rFonts w:ascii="Times New Roman" w:hAnsi="Times New Roman" w:cs="Times New Roman"/>
          <w:u w:val="single"/>
        </w:rPr>
        <w:t>heuristically</w:t>
      </w:r>
      <w:r>
        <w:rPr>
          <w:rFonts w:ascii="Times New Roman" w:hAnsi="Times New Roman" w:cs="Times New Roman"/>
        </w:rPr>
        <w:t xml:space="preserve"> place BSi at the tail of the new body because it is anticipated that all the new bindings will be the result of evaluating BQ.</w:t>
      </w:r>
    </w:p>
    <w:p w:rsidR="00A77893" w:rsidRDefault="00A77893">
      <w:pPr>
        <w:ind w:left="0" w:firstLine="0"/>
        <w:rPr>
          <w:rFonts w:ascii="Times New Roman" w:hAnsi="Times New Roman" w:cs="Times New Roman"/>
        </w:rPr>
      </w:pPr>
    </w:p>
    <w:p w:rsidR="00CB3F1D" w:rsidRPr="003C5F2D" w:rsidRDefault="00CB3F1D" w:rsidP="00CE4514">
      <w:pPr>
        <w:ind w:left="0" w:firstLine="0"/>
        <w:rPr>
          <w:rFonts w:ascii="Times New Roman" w:hAnsi="Times New Roman" w:cs="Times New Roman"/>
        </w:rPr>
      </w:pPr>
    </w:p>
    <w:p w:rsidR="00CB3F1D" w:rsidRPr="003C5F2D" w:rsidRDefault="00CB3F1D" w:rsidP="00CB3F1D">
      <w:pPr>
        <w:ind w:left="360"/>
        <w:rPr>
          <w:rFonts w:ascii="Times New Roman" w:hAnsi="Times New Roman" w:cs="Times New Roman"/>
          <w:u w:val="single"/>
        </w:rPr>
      </w:pPr>
      <w:r w:rsidRPr="003C5F2D">
        <w:rPr>
          <w:rFonts w:ascii="Times New Roman" w:hAnsi="Times New Roman" w:cs="Times New Roman"/>
          <w:u w:val="single"/>
        </w:rPr>
        <w:t xml:space="preserve">D. </w:t>
      </w:r>
      <w:r w:rsidR="00D9272A" w:rsidRPr="003C5F2D">
        <w:rPr>
          <w:rFonts w:ascii="Times New Roman" w:hAnsi="Times New Roman" w:cs="Times New Roman"/>
          <w:u w:val="single"/>
        </w:rPr>
        <w:t xml:space="preserve">Iterate </w:t>
      </w:r>
      <w:r w:rsidR="0015696D">
        <w:rPr>
          <w:rFonts w:ascii="Times New Roman" w:hAnsi="Times New Roman" w:cs="Times New Roman"/>
          <w:u w:val="single"/>
        </w:rPr>
        <w:t>OH-C</w:t>
      </w:r>
      <w:r w:rsidR="00794E9D" w:rsidRPr="003C5F2D">
        <w:rPr>
          <w:rFonts w:ascii="Times New Roman" w:hAnsi="Times New Roman" w:cs="Times New Roman"/>
          <w:u w:val="single"/>
        </w:rPr>
        <w:t xml:space="preserve"> </w:t>
      </w:r>
      <w:r w:rsidR="00D9272A" w:rsidRPr="003C5F2D">
        <w:rPr>
          <w:rFonts w:ascii="Times New Roman" w:hAnsi="Times New Roman" w:cs="Times New Roman"/>
          <w:u w:val="single"/>
        </w:rPr>
        <w:t xml:space="preserve">recursively to </w:t>
      </w:r>
      <w:r w:rsidRPr="003C5F2D">
        <w:rPr>
          <w:rFonts w:ascii="Times New Roman" w:hAnsi="Times New Roman" w:cs="Times New Roman"/>
          <w:u w:val="single"/>
        </w:rPr>
        <w:t>Generate Unit-Head Cranial Rules</w:t>
      </w:r>
    </w:p>
    <w:p w:rsidR="00CB3F1D" w:rsidRPr="003C5F2D" w:rsidRDefault="00CB3F1D" w:rsidP="00CB3F1D">
      <w:pPr>
        <w:pStyle w:val="ListParagraph"/>
        <w:ind w:left="0" w:firstLine="0"/>
        <w:rPr>
          <w:rFonts w:ascii="Times New Roman" w:hAnsi="Times New Roman" w:cs="Times New Roman"/>
        </w:rPr>
      </w:pPr>
    </w:p>
    <w:p w:rsidR="00794E9D" w:rsidRPr="003C5F2D" w:rsidRDefault="00D9272A" w:rsidP="0007321A">
      <w:pPr>
        <w:ind w:left="0" w:firstLine="0"/>
        <w:rPr>
          <w:rFonts w:ascii="Times New Roman" w:hAnsi="Times New Roman" w:cs="Times New Roman"/>
        </w:rPr>
      </w:pPr>
      <w:r w:rsidRPr="003C5F2D">
        <w:rPr>
          <w:rFonts w:ascii="Times New Roman" w:hAnsi="Times New Roman" w:cs="Times New Roman"/>
        </w:rPr>
        <w:t xml:space="preserve">For each output rule of </w:t>
      </w:r>
      <w:r w:rsidR="0015696D">
        <w:rPr>
          <w:rFonts w:ascii="Times New Roman" w:hAnsi="Times New Roman" w:cs="Times New Roman"/>
        </w:rPr>
        <w:t>OH-C</w:t>
      </w:r>
      <w:r w:rsidRPr="003C5F2D">
        <w:rPr>
          <w:rFonts w:ascii="Times New Roman" w:hAnsi="Times New Roman" w:cs="Times New Roman"/>
        </w:rPr>
        <w:t>, iterate recursively to apply</w:t>
      </w:r>
      <w:r w:rsidR="00794E9D" w:rsidRPr="003C5F2D">
        <w:rPr>
          <w:rFonts w:ascii="Times New Roman" w:hAnsi="Times New Roman" w:cs="Times New Roman"/>
        </w:rPr>
        <w:t xml:space="preserve"> </w:t>
      </w:r>
      <w:r w:rsidR="0015696D">
        <w:rPr>
          <w:rFonts w:ascii="Times New Roman" w:hAnsi="Times New Roman" w:cs="Times New Roman"/>
        </w:rPr>
        <w:t>OH-C</w:t>
      </w:r>
      <w:r w:rsidRPr="003C5F2D">
        <w:rPr>
          <w:rFonts w:ascii="Times New Roman" w:hAnsi="Times New Roman" w:cs="Times New Roman"/>
        </w:rPr>
        <w:t>, until exhaustion.  This generation is performed by recursing on rule heads,</w:t>
      </w:r>
      <w:r w:rsidR="0015696D">
        <w:rPr>
          <w:rFonts w:ascii="Times New Roman" w:hAnsi="Times New Roman" w:cs="Times New Roman"/>
        </w:rPr>
        <w:t xml:space="preserve"> e.g</w:t>
      </w:r>
      <w:r w:rsidR="00D63E50">
        <w:rPr>
          <w:rFonts w:ascii="Times New Roman" w:hAnsi="Times New Roman" w:cs="Times New Roman"/>
        </w:rPr>
        <w:t>.</w:t>
      </w:r>
      <w:r w:rsidR="0015696D">
        <w:rPr>
          <w:rFonts w:ascii="Times New Roman" w:hAnsi="Times New Roman" w:cs="Times New Roman"/>
        </w:rPr>
        <w:t xml:space="preserve">, HSi above. </w:t>
      </w:r>
      <w:r w:rsidRPr="003C5F2D">
        <w:rPr>
          <w:rFonts w:ascii="Times New Roman" w:hAnsi="Times New Roman" w:cs="Times New Roman"/>
        </w:rPr>
        <w:t xml:space="preserve"> The recursion finishes when the rule heads are unit literals.  At that point, the </w:t>
      </w:r>
      <w:r w:rsidR="0015696D">
        <w:rPr>
          <w:rFonts w:ascii="Times New Roman" w:hAnsi="Times New Roman" w:cs="Times New Roman"/>
        </w:rPr>
        <w:t xml:space="preserve">output rules </w:t>
      </w:r>
      <w:r w:rsidR="00A470B6">
        <w:rPr>
          <w:rFonts w:ascii="Times New Roman" w:hAnsi="Times New Roman" w:cs="Times New Roman"/>
        </w:rPr>
        <w:t xml:space="preserve">are </w:t>
      </w:r>
      <w:r w:rsidR="0015696D">
        <w:rPr>
          <w:rFonts w:ascii="Times New Roman" w:hAnsi="Times New Roman" w:cs="Times New Roman"/>
        </w:rPr>
        <w:t xml:space="preserve">all </w:t>
      </w:r>
      <w:r w:rsidR="00A470B6">
        <w:rPr>
          <w:rFonts w:ascii="Times New Roman" w:hAnsi="Times New Roman" w:cs="Times New Roman"/>
        </w:rPr>
        <w:t>in NF1</w:t>
      </w:r>
      <w:r w:rsidR="0015696D">
        <w:rPr>
          <w:rFonts w:ascii="Times New Roman" w:hAnsi="Times New Roman" w:cs="Times New Roman"/>
        </w:rPr>
        <w:t>.</w:t>
      </w:r>
    </w:p>
    <w:p w:rsidR="00794E9D" w:rsidRPr="003C5F2D" w:rsidRDefault="00794E9D" w:rsidP="0007321A">
      <w:pPr>
        <w:ind w:left="0" w:firstLine="0"/>
        <w:rPr>
          <w:rFonts w:ascii="Times New Roman" w:hAnsi="Times New Roman" w:cs="Times New Roman"/>
        </w:rPr>
      </w:pPr>
    </w:p>
    <w:p w:rsidR="00D9272A" w:rsidRPr="003C5F2D" w:rsidRDefault="00794E9D" w:rsidP="0007321A">
      <w:pPr>
        <w:ind w:left="0" w:firstLine="0"/>
        <w:rPr>
          <w:rFonts w:ascii="Times New Roman" w:hAnsi="Times New Roman" w:cs="Times New Roman"/>
        </w:rPr>
      </w:pPr>
      <w:r w:rsidRPr="003C5F2D">
        <w:rPr>
          <w:rFonts w:ascii="Times New Roman" w:hAnsi="Times New Roman" w:cs="Times New Roman"/>
        </w:rPr>
        <w:t>Note that OH</w:t>
      </w:r>
      <w:r w:rsidR="0015696D">
        <w:rPr>
          <w:rFonts w:ascii="Times New Roman" w:hAnsi="Times New Roman" w:cs="Times New Roman"/>
        </w:rPr>
        <w:t xml:space="preserve">-TNF </w:t>
      </w:r>
      <w:r w:rsidR="00D9272A" w:rsidRPr="003C5F2D">
        <w:rPr>
          <w:rFonts w:ascii="Times New Roman" w:hAnsi="Times New Roman" w:cs="Times New Roman"/>
        </w:rPr>
        <w:t xml:space="preserve"> </w:t>
      </w:r>
      <w:r w:rsidR="0015696D">
        <w:rPr>
          <w:rFonts w:ascii="Times New Roman" w:hAnsi="Times New Roman" w:cs="Times New Roman"/>
        </w:rPr>
        <w:t>is applied only once, before OH-C begins.</w:t>
      </w:r>
    </w:p>
    <w:p w:rsidR="00794E9D" w:rsidRPr="003C5F2D" w:rsidRDefault="00794E9D" w:rsidP="0007321A">
      <w:pPr>
        <w:ind w:left="0" w:firstLine="0"/>
        <w:rPr>
          <w:rFonts w:ascii="Times New Roman" w:hAnsi="Times New Roman" w:cs="Times New Roman"/>
        </w:rPr>
      </w:pPr>
    </w:p>
    <w:p w:rsidR="00794E9D" w:rsidRPr="003C5F2D" w:rsidRDefault="00794E9D" w:rsidP="0007321A">
      <w:pPr>
        <w:ind w:left="0" w:firstLine="0"/>
        <w:rPr>
          <w:rFonts w:ascii="Times New Roman" w:hAnsi="Times New Roman" w:cs="Times New Roman"/>
        </w:rPr>
      </w:pPr>
      <w:r w:rsidRPr="003C5F2D">
        <w:rPr>
          <w:rFonts w:ascii="Times New Roman" w:hAnsi="Times New Roman" w:cs="Times New Roman"/>
        </w:rPr>
        <w:t xml:space="preserve">In terms of </w:t>
      </w:r>
      <w:r w:rsidR="0015696D">
        <w:rPr>
          <w:rFonts w:ascii="Times New Roman" w:hAnsi="Times New Roman" w:cs="Times New Roman"/>
        </w:rPr>
        <w:t>OH-C</w:t>
      </w:r>
      <w:r w:rsidR="00550E2A" w:rsidRPr="003C5F2D">
        <w:rPr>
          <w:rFonts w:ascii="Times New Roman" w:hAnsi="Times New Roman" w:cs="Times New Roman"/>
        </w:rPr>
        <w:t>'s</w:t>
      </w:r>
      <w:r w:rsidRPr="003C5F2D">
        <w:rPr>
          <w:rFonts w:ascii="Times New Roman" w:hAnsi="Times New Roman" w:cs="Times New Roman"/>
        </w:rPr>
        <w:t xml:space="preserve"> cases (1.a)-(1.</w:t>
      </w:r>
      <w:r w:rsidR="00232424">
        <w:rPr>
          <w:rFonts w:ascii="Times New Roman" w:hAnsi="Times New Roman" w:cs="Times New Roman"/>
        </w:rPr>
        <w:t>e</w:t>
      </w:r>
      <w:r w:rsidRPr="003C5F2D">
        <w:rPr>
          <w:rFonts w:ascii="Times New Roman" w:hAnsi="Times New Roman" w:cs="Times New Roman"/>
        </w:rPr>
        <w:t>)</w:t>
      </w:r>
      <w:r w:rsidR="00550E2A" w:rsidRPr="003C5F2D">
        <w:rPr>
          <w:rFonts w:ascii="Times New Roman" w:hAnsi="Times New Roman" w:cs="Times New Roman"/>
        </w:rPr>
        <w:t xml:space="preserve">:  </w:t>
      </w:r>
      <w:r w:rsidRPr="003C5F2D">
        <w:rPr>
          <w:rFonts w:ascii="Times New Roman" w:hAnsi="Times New Roman" w:cs="Times New Roman"/>
        </w:rPr>
        <w:t>(1.</w:t>
      </w:r>
      <w:r w:rsidR="00232424">
        <w:rPr>
          <w:rFonts w:ascii="Times New Roman" w:hAnsi="Times New Roman" w:cs="Times New Roman"/>
        </w:rPr>
        <w:t>e</w:t>
      </w:r>
      <w:r w:rsidRPr="003C5F2D">
        <w:rPr>
          <w:rFonts w:ascii="Times New Roman" w:hAnsi="Times New Roman" w:cs="Times New Roman"/>
        </w:rPr>
        <w:t>) is the base case of the recursion, while (1.a)-(1.</w:t>
      </w:r>
      <w:r w:rsidR="00232424">
        <w:rPr>
          <w:rFonts w:ascii="Times New Roman" w:hAnsi="Times New Roman" w:cs="Times New Roman"/>
        </w:rPr>
        <w:t>e</w:t>
      </w:r>
      <w:r w:rsidRPr="003C5F2D">
        <w:rPr>
          <w:rFonts w:ascii="Times New Roman" w:hAnsi="Times New Roman" w:cs="Times New Roman"/>
        </w:rPr>
        <w:t xml:space="preserve">) </w:t>
      </w:r>
      <w:r w:rsidR="00232424">
        <w:rPr>
          <w:rFonts w:ascii="Times New Roman" w:hAnsi="Times New Roman" w:cs="Times New Roman"/>
        </w:rPr>
        <w:t>are</w:t>
      </w:r>
      <w:r w:rsidRPr="003C5F2D">
        <w:rPr>
          <w:rFonts w:ascii="Times New Roman" w:hAnsi="Times New Roman" w:cs="Times New Roman"/>
        </w:rPr>
        <w:t xml:space="preserve"> non-trivial recursive </w:t>
      </w:r>
      <w:r w:rsidR="00232424">
        <w:rPr>
          <w:rFonts w:ascii="Times New Roman" w:hAnsi="Times New Roman" w:cs="Times New Roman"/>
        </w:rPr>
        <w:t>steps</w:t>
      </w:r>
      <w:r w:rsidRPr="003C5F2D">
        <w:rPr>
          <w:rFonts w:ascii="Times New Roman" w:hAnsi="Times New Roman" w:cs="Times New Roman"/>
        </w:rPr>
        <w:t xml:space="preserve">.  </w:t>
      </w:r>
    </w:p>
    <w:p w:rsidR="00CB3F1D" w:rsidRPr="003C5F2D" w:rsidRDefault="00CB3F1D" w:rsidP="00CB3F1D">
      <w:pPr>
        <w:ind w:left="0" w:firstLine="0"/>
        <w:rPr>
          <w:rFonts w:ascii="Times New Roman" w:hAnsi="Times New Roman" w:cs="Times New Roman"/>
        </w:rPr>
      </w:pPr>
    </w:p>
    <w:p w:rsidR="008135A2" w:rsidRPr="003C5F2D" w:rsidRDefault="008135A2" w:rsidP="00A373B4">
      <w:pPr>
        <w:ind w:left="0" w:firstLine="0"/>
        <w:rPr>
          <w:rFonts w:ascii="Times New Roman" w:hAnsi="Times New Roman" w:cs="Times New Roman"/>
        </w:rPr>
      </w:pPr>
    </w:p>
    <w:p w:rsidR="005A5781" w:rsidRPr="00C508B1" w:rsidRDefault="00DB77A6" w:rsidP="00A373B4">
      <w:pPr>
        <w:ind w:left="0" w:firstLine="0"/>
        <w:rPr>
          <w:rFonts w:ascii="Times New Roman" w:hAnsi="Times New Roman" w:cs="Times New Roman"/>
          <w:b/>
          <w:u w:val="single"/>
        </w:rPr>
      </w:pPr>
      <w:r>
        <w:rPr>
          <w:rFonts w:ascii="Times New Roman" w:hAnsi="Times New Roman" w:cs="Times New Roman"/>
          <w:b/>
          <w:u w:val="single"/>
        </w:rPr>
        <w:t>6</w:t>
      </w:r>
      <w:r w:rsidR="00F140C6" w:rsidRPr="00F140C6">
        <w:rPr>
          <w:rFonts w:ascii="Times New Roman" w:hAnsi="Times New Roman" w:cs="Times New Roman"/>
          <w:b/>
          <w:u w:val="single"/>
        </w:rPr>
        <w:t>. Miscellaneous details and remarks</w:t>
      </w:r>
    </w:p>
    <w:p w:rsidR="007F05DC" w:rsidRPr="003C5F2D" w:rsidRDefault="007F05DC" w:rsidP="00A373B4">
      <w:pPr>
        <w:ind w:left="0" w:firstLine="0"/>
        <w:rPr>
          <w:rFonts w:ascii="Times New Roman" w:hAnsi="Times New Roman" w:cs="Times New Roman"/>
          <w:b/>
        </w:rPr>
      </w:pPr>
    </w:p>
    <w:p w:rsidR="00DF5C66" w:rsidRDefault="00DF19B6" w:rsidP="00DF5C66">
      <w:pPr>
        <w:ind w:left="0" w:firstLine="0"/>
        <w:rPr>
          <w:rFonts w:ascii="Times New Roman" w:hAnsi="Times New Roman" w:cs="Times New Roman"/>
        </w:rPr>
      </w:pPr>
      <w:r w:rsidRPr="00DF19B6">
        <w:rPr>
          <w:rFonts w:ascii="Times New Roman" w:hAnsi="Times New Roman" w:cs="Times New Roman"/>
          <w:u w:val="single"/>
        </w:rPr>
        <w:t xml:space="preserve">A. </w:t>
      </w:r>
      <w:r w:rsidR="00DF5C66">
        <w:rPr>
          <w:rFonts w:ascii="Times New Roman" w:hAnsi="Times New Roman" w:cs="Times New Roman"/>
          <w:u w:val="single"/>
        </w:rPr>
        <w:t>Refutable Body Formulas and the Argumentation Theory</w:t>
      </w:r>
      <w:r w:rsidRPr="00DF19B6">
        <w:rPr>
          <w:rFonts w:ascii="Times New Roman" w:hAnsi="Times New Roman" w:cs="Times New Roman"/>
        </w:rPr>
        <w:t xml:space="preserve">  </w:t>
      </w:r>
    </w:p>
    <w:p w:rsidR="00DF5C66" w:rsidRDefault="00DF5C66" w:rsidP="00DF5C66">
      <w:pPr>
        <w:ind w:left="0" w:firstLine="0"/>
        <w:rPr>
          <w:rFonts w:ascii="Times New Roman" w:hAnsi="Times New Roman" w:cs="Times New Roman"/>
        </w:rPr>
      </w:pPr>
    </w:p>
    <w:p w:rsidR="00DF5C66" w:rsidRPr="00DF5C66" w:rsidRDefault="00DF19B6" w:rsidP="00DF5C66">
      <w:pPr>
        <w:ind w:left="0" w:firstLine="0"/>
        <w:rPr>
          <w:rFonts w:ascii="Times New Roman" w:hAnsi="Times New Roman" w:cs="Times New Roman"/>
        </w:rPr>
      </w:pPr>
      <w:r w:rsidRPr="00DF19B6">
        <w:rPr>
          <w:rFonts w:ascii="Times New Roman" w:hAnsi="Times New Roman" w:cs="Times New Roman"/>
        </w:rPr>
        <w:lastRenderedPageBreak/>
        <w:t xml:space="preserve">The refutable body formulas (rbf's) are the "cranial" formulas that are moved into the body from the head (via directionalization in OH).  I.e., a body formula is refutable iff it arises from head-alone.   This form of the auxiliary info generated in output of OT differs from the expectation of ATCO2 which is:  facts about refutable body </w:t>
      </w:r>
      <w:r w:rsidRPr="00DF19B6">
        <w:rPr>
          <w:rFonts w:ascii="Times New Roman" w:hAnsi="Times New Roman" w:cs="Times New Roman"/>
          <w:u w:val="single"/>
        </w:rPr>
        <w:t>literals</w:t>
      </w:r>
      <w:r w:rsidRPr="00DF19B6">
        <w:rPr>
          <w:rFonts w:ascii="Times New Roman" w:hAnsi="Times New Roman" w:cs="Times New Roman"/>
        </w:rPr>
        <w:t xml:space="preserve"> -- refutableBodyLiteral ("</w:t>
      </w:r>
      <w:r w:rsidRPr="00DF19B6">
        <w:rPr>
          <w:rFonts w:ascii="Times New Roman" w:hAnsi="Times New Roman" w:cs="Times New Roman"/>
          <w:u w:val="single"/>
        </w:rPr>
        <w:t>rbo</w:t>
      </w:r>
      <w:r w:rsidRPr="00DF19B6">
        <w:rPr>
          <w:rFonts w:ascii="Times New Roman" w:hAnsi="Times New Roman" w:cs="Times New Roman"/>
        </w:rPr>
        <w:t xml:space="preserve">") -- as in OT-NF2. </w:t>
      </w:r>
      <w:r w:rsidR="00DF5C66">
        <w:rPr>
          <w:rFonts w:ascii="Times New Roman" w:hAnsi="Times New Roman" w:cs="Times New Roman"/>
        </w:rPr>
        <w:t xml:space="preserve"> </w:t>
      </w:r>
      <w:r w:rsidRPr="00DF19B6">
        <w:rPr>
          <w:rFonts w:ascii="Times New Roman" w:hAnsi="Times New Roman" w:cs="Times New Roman"/>
        </w:rPr>
        <w:t xml:space="preserve">See the discussion at the end of section 2.   </w:t>
      </w:r>
    </w:p>
    <w:p w:rsidR="00DF5C66" w:rsidRDefault="00DF5C66" w:rsidP="00DF5C66">
      <w:pPr>
        <w:ind w:left="0" w:firstLine="0"/>
        <w:rPr>
          <w:rFonts w:ascii="Times New Roman" w:hAnsi="Times New Roman" w:cs="Times New Roman"/>
          <w:highlight w:val="yellow"/>
        </w:rPr>
      </w:pPr>
    </w:p>
    <w:p w:rsidR="00DF5C66" w:rsidRDefault="00DF5C66" w:rsidP="00DF5C66">
      <w:pPr>
        <w:ind w:left="0" w:firstLine="0"/>
        <w:rPr>
          <w:rFonts w:ascii="Times New Roman" w:hAnsi="Times New Roman" w:cs="Times New Roman"/>
          <w:highlight w:val="yellow"/>
        </w:rPr>
      </w:pPr>
      <w:r>
        <w:rPr>
          <w:rFonts w:ascii="Times New Roman" w:hAnsi="Times New Roman" w:cs="Times New Roman"/>
          <w:highlight w:val="yellow"/>
        </w:rPr>
        <w:t>TODO</w:t>
      </w:r>
      <w:r w:rsidR="00F130A3">
        <w:rPr>
          <w:rFonts w:ascii="Times New Roman" w:hAnsi="Times New Roman" w:cs="Times New Roman"/>
          <w:highlight w:val="yellow"/>
        </w:rPr>
        <w:t xml:space="preserve"> (Benjamin)</w:t>
      </w:r>
      <w:r>
        <w:rPr>
          <w:rFonts w:ascii="Times New Roman" w:hAnsi="Times New Roman" w:cs="Times New Roman"/>
          <w:highlight w:val="yellow"/>
        </w:rPr>
        <w:t>:  ATCO needs to be revised accordingly to support NF1 and rbf's, rather than NF2 and rbo's.</w:t>
      </w:r>
      <w:r w:rsidR="00F130A3">
        <w:rPr>
          <w:rFonts w:ascii="Times New Roman" w:hAnsi="Times New Roman" w:cs="Times New Roman"/>
          <w:highlight w:val="yellow"/>
        </w:rPr>
        <w:t xml:space="preserve">  (MK: unlikely. ATCO has no business or other kind of justification.)</w:t>
      </w:r>
      <w:del w:id="1" w:author="Michael Kifer" w:date="2017-01-21T02:08:00Z">
        <w:r w:rsidDel="00F130A3">
          <w:rPr>
            <w:rFonts w:ascii="Times New Roman" w:hAnsi="Times New Roman" w:cs="Times New Roman"/>
            <w:highlight w:val="yellow"/>
          </w:rPr>
          <w:delText xml:space="preserve">  </w:delText>
        </w:r>
      </w:del>
    </w:p>
    <w:p w:rsidR="001537B9" w:rsidRPr="00177270" w:rsidRDefault="00DF5C66" w:rsidP="007F05DC">
      <w:pPr>
        <w:ind w:left="0" w:firstLine="0"/>
        <w:rPr>
          <w:rFonts w:ascii="Times New Roman" w:hAnsi="Times New Roman" w:cs="Times New Roman"/>
          <w:highlight w:val="yellow"/>
        </w:rPr>
      </w:pPr>
      <w:r>
        <w:rPr>
          <w:rFonts w:ascii="Times New Roman" w:hAnsi="Times New Roman" w:cs="Times New Roman"/>
          <w:highlight w:val="yellow"/>
        </w:rPr>
        <w:t xml:space="preserve">   </w:t>
      </w:r>
      <w:r w:rsidR="00EE6EB8" w:rsidRPr="00177270">
        <w:rPr>
          <w:rFonts w:ascii="Times New Roman" w:hAnsi="Times New Roman" w:cs="Times New Roman"/>
          <w:highlight w:val="yellow"/>
        </w:rPr>
        <w:t xml:space="preserve"> </w:t>
      </w:r>
    </w:p>
    <w:p w:rsidR="004D2935" w:rsidRDefault="004F51B6">
      <w:pPr>
        <w:pStyle w:val="ListParagraph"/>
        <w:numPr>
          <w:ilvl w:val="0"/>
          <w:numId w:val="9"/>
        </w:numPr>
        <w:rPr>
          <w:rFonts w:ascii="Times New Roman" w:hAnsi="Times New Roman" w:cs="Times New Roman"/>
        </w:rPr>
      </w:pPr>
      <w:r w:rsidRPr="003C5F2D">
        <w:rPr>
          <w:rFonts w:ascii="Times New Roman" w:hAnsi="Times New Roman" w:cs="Times New Roman"/>
        </w:rPr>
        <w:t xml:space="preserve">Background:  </w:t>
      </w:r>
      <w:r w:rsidR="0070551C" w:rsidRPr="003C5F2D">
        <w:rPr>
          <w:rFonts w:ascii="Times New Roman" w:hAnsi="Times New Roman" w:cs="Times New Roman"/>
        </w:rPr>
        <w:t>The meta info required for specifying rbo's is described in the preamble to the file</w:t>
      </w:r>
      <w:r w:rsidR="0070551C" w:rsidRPr="003C5F2D">
        <w:rPr>
          <w:rFonts w:ascii="Times New Roman" w:hAnsi="Times New Roman" w:cs="Times New Roman"/>
          <w:i/>
        </w:rPr>
        <w:t xml:space="preserve">  flora2/AT/prolog/atco_init.P  </w:t>
      </w:r>
      <w:r w:rsidR="0070551C" w:rsidRPr="003C5F2D">
        <w:rPr>
          <w:rFonts w:ascii="Times New Roman" w:hAnsi="Times New Roman" w:cs="Times New Roman"/>
        </w:rPr>
        <w:t xml:space="preserve">in the FLORA-2 repository on flora.sourceforge.net.  </w:t>
      </w:r>
    </w:p>
    <w:p w:rsidR="004D2935" w:rsidRDefault="0070551C">
      <w:pPr>
        <w:pStyle w:val="ListParagraph"/>
        <w:numPr>
          <w:ilvl w:val="1"/>
          <w:numId w:val="9"/>
        </w:numPr>
        <w:rPr>
          <w:rFonts w:ascii="Times New Roman" w:hAnsi="Times New Roman" w:cs="Times New Roman"/>
        </w:rPr>
      </w:pPr>
      <w:r w:rsidRPr="003C5F2D">
        <w:rPr>
          <w:rFonts w:ascii="Times New Roman" w:hAnsi="Times New Roman" w:cs="Times New Roman"/>
        </w:rPr>
        <w:t xml:space="preserve">Also see:  </w:t>
      </w:r>
      <w:r w:rsidRPr="003C5F2D">
        <w:rPr>
          <w:rFonts w:ascii="Times New Roman" w:eastAsia="Times New Roman" w:hAnsi="Times New Roman" w:cs="Times New Roman"/>
        </w:rPr>
        <w:t>There are many examples in</w:t>
      </w:r>
      <w:r w:rsidR="006F4F9C" w:rsidRPr="003C5F2D">
        <w:rPr>
          <w:rFonts w:ascii="Times New Roman" w:eastAsia="Times New Roman" w:hAnsi="Times New Roman" w:cs="Times New Roman"/>
        </w:rPr>
        <w:t xml:space="preserve"> files</w:t>
      </w:r>
      <w:r w:rsidRPr="003C5F2D">
        <w:rPr>
          <w:rFonts w:ascii="Times New Roman" w:eastAsia="Times New Roman" w:hAnsi="Times New Roman" w:cs="Times New Roman"/>
        </w:rPr>
        <w:t xml:space="preserve"> </w:t>
      </w:r>
      <w:r w:rsidRPr="003C5F2D">
        <w:rPr>
          <w:rFonts w:ascii="Times New Roman" w:eastAsia="Times New Roman" w:hAnsi="Times New Roman" w:cs="Times New Roman"/>
          <w:i/>
        </w:rPr>
        <w:t>flora2-testsuite/defeasible/atco2/*.flr</w:t>
      </w:r>
    </w:p>
    <w:p w:rsidR="004D2935" w:rsidRDefault="0070551C">
      <w:pPr>
        <w:pStyle w:val="ListParagraph"/>
        <w:numPr>
          <w:ilvl w:val="1"/>
          <w:numId w:val="9"/>
        </w:numPr>
        <w:rPr>
          <w:rFonts w:ascii="Times New Roman" w:hAnsi="Times New Roman" w:cs="Times New Roman"/>
        </w:rPr>
      </w:pPr>
      <w:r w:rsidRPr="003C5F2D">
        <w:rPr>
          <w:rFonts w:ascii="Times New Roman" w:eastAsia="Times New Roman" w:hAnsi="Times New Roman" w:cs="Times New Roman"/>
        </w:rPr>
        <w:t xml:space="preserve">Also see:  </w:t>
      </w:r>
      <w:r w:rsidR="007E0E44" w:rsidRPr="003C5F2D">
        <w:rPr>
          <w:rFonts w:ascii="Times New Roman" w:eastAsia="Times New Roman" w:hAnsi="Times New Roman" w:cs="Times New Roman"/>
        </w:rPr>
        <w:t xml:space="preserve">Benjamin's </w:t>
      </w:r>
      <w:r w:rsidRPr="003C5F2D">
        <w:rPr>
          <w:rFonts w:ascii="Times New Roman" w:eastAsia="Times New Roman" w:hAnsi="Times New Roman" w:cs="Times New Roman"/>
        </w:rPr>
        <w:t>file notes-avoid-ibo-v2.txt for details about how irrefutable can be treated implicitly essentially as naf of refutable.  (</w:t>
      </w:r>
      <w:r w:rsidRPr="003C5F2D">
        <w:rPr>
          <w:rFonts w:ascii="Times New Roman" w:hAnsi="Times New Roman" w:cs="Times New Roman"/>
        </w:rPr>
        <w:t>We don't want to generate and use explicit irrefutablebody</w:t>
      </w:r>
      <w:r w:rsidRPr="003C5F2D">
        <w:rPr>
          <w:rFonts w:ascii="Times New Roman" w:hAnsi="Times New Roman" w:cs="Times New Roman"/>
          <w:u w:val="single"/>
        </w:rPr>
        <w:t>lit</w:t>
      </w:r>
      <w:r w:rsidRPr="003C5F2D">
        <w:rPr>
          <w:rFonts w:ascii="Times New Roman" w:hAnsi="Times New Roman" w:cs="Times New Roman"/>
        </w:rPr>
        <w:t xml:space="preserve"> facts; instead, there's a way to keep track of all body literals, and any body literal which is not (i.e., naf) refutablebodylit is (implicitly) irrefutablebodylit.  I.e., Ergo and ATCO2 eliminate the need to generate explicit irrefutablebodylit facts.) </w:t>
      </w:r>
    </w:p>
    <w:p w:rsidR="00E332B9" w:rsidRPr="003C5F2D" w:rsidRDefault="00E332B9" w:rsidP="00A373B4">
      <w:pPr>
        <w:ind w:left="0" w:firstLine="0"/>
        <w:rPr>
          <w:rFonts w:ascii="Times New Roman" w:hAnsi="Times New Roman" w:cs="Times New Roman"/>
        </w:rPr>
      </w:pPr>
    </w:p>
    <w:p w:rsidR="004D2935" w:rsidRDefault="00DF19B6">
      <w:pPr>
        <w:pStyle w:val="PlainText"/>
        <w:numPr>
          <w:ilvl w:val="0"/>
          <w:numId w:val="12"/>
        </w:numPr>
        <w:ind w:left="360"/>
        <w:rPr>
          <w:rFonts w:ascii="Times New Roman" w:hAnsi="Times New Roman" w:cs="Times New Roman"/>
          <w:sz w:val="22"/>
          <w:szCs w:val="22"/>
          <w:u w:val="single"/>
        </w:rPr>
      </w:pPr>
      <w:r w:rsidRPr="00DF19B6">
        <w:rPr>
          <w:rFonts w:ascii="Times New Roman" w:hAnsi="Times New Roman" w:cs="Times New Roman"/>
          <w:sz w:val="22"/>
          <w:szCs w:val="22"/>
          <w:u w:val="single"/>
        </w:rPr>
        <w:t>Sensors in rule heads</w:t>
      </w:r>
    </w:p>
    <w:p w:rsidR="004D2935" w:rsidRDefault="004D2935">
      <w:pPr>
        <w:pStyle w:val="PlainText"/>
        <w:ind w:left="360"/>
        <w:rPr>
          <w:rFonts w:ascii="Times New Roman" w:hAnsi="Times New Roman" w:cs="Times New Roman"/>
          <w:sz w:val="22"/>
          <w:szCs w:val="22"/>
          <w:u w:val="single"/>
        </w:rPr>
      </w:pPr>
    </w:p>
    <w:p w:rsidR="004D2935" w:rsidRDefault="00DF19B6">
      <w:pPr>
        <w:pStyle w:val="PlainText"/>
        <w:rPr>
          <w:rFonts w:ascii="Times New Roman" w:hAnsi="Times New Roman" w:cs="Times New Roman"/>
          <w:sz w:val="22"/>
          <w:szCs w:val="22"/>
        </w:rPr>
      </w:pPr>
      <w:r w:rsidRPr="00DF19B6">
        <w:rPr>
          <w:rFonts w:ascii="Times New Roman" w:hAnsi="Times New Roman" w:cs="Times New Roman"/>
          <w:sz w:val="22"/>
          <w:szCs w:val="22"/>
        </w:rPr>
        <w:t xml:space="preserve">Conceptually there is a restriction that sensors (including built-ins) are not allowed to appear in rule heads, and Ergo issues syntactic errors in this case.  Likewise, effectors are not allowed to appear in rule bodies.  A key way either may arise is as the result of directionalization.   </w:t>
      </w:r>
    </w:p>
    <w:p w:rsidR="004D2935" w:rsidRDefault="004D2935">
      <w:pPr>
        <w:pStyle w:val="PlainText"/>
        <w:rPr>
          <w:rFonts w:ascii="Times New Roman" w:hAnsi="Times New Roman" w:cs="Times New Roman"/>
          <w:sz w:val="22"/>
          <w:szCs w:val="22"/>
        </w:rPr>
      </w:pPr>
    </w:p>
    <w:p w:rsidR="004D2935" w:rsidRDefault="00DF19B6">
      <w:pPr>
        <w:pStyle w:val="PlainText"/>
        <w:rPr>
          <w:rFonts w:ascii="Times New Roman" w:hAnsi="Times New Roman" w:cs="Times New Roman"/>
          <w:sz w:val="22"/>
          <w:szCs w:val="22"/>
        </w:rPr>
      </w:pPr>
      <w:r w:rsidRPr="00DF19B6">
        <w:rPr>
          <w:rFonts w:ascii="Times New Roman" w:hAnsi="Times New Roman" w:cs="Times New Roman"/>
          <w:sz w:val="22"/>
          <w:szCs w:val="22"/>
        </w:rPr>
        <w:t>Benjamin believes it may be convenient for authoring, however, to permit sensors to appear in omniform rule heads, and to permit effectors to be mixed with disjunction in omniform rule heads, as long as it is understood that disallowed directional variants are to be dropped.  For instance, it may be beneficial to allow the user write</w:t>
      </w:r>
    </w:p>
    <w:p w:rsidR="004D2935" w:rsidRDefault="00DF19B6">
      <w:pPr>
        <w:pStyle w:val="PlainText"/>
        <w:ind w:left="720"/>
        <w:rPr>
          <w:rFonts w:ascii="Times New Roman" w:hAnsi="Times New Roman" w:cs="Times New Roman"/>
          <w:sz w:val="22"/>
          <w:szCs w:val="22"/>
        </w:rPr>
      </w:pPr>
      <w:r w:rsidRPr="00DF19B6">
        <w:rPr>
          <w:rFonts w:ascii="Times New Roman" w:hAnsi="Times New Roman" w:cs="Times New Roman"/>
          <w:sz w:val="22"/>
          <w:szCs w:val="22"/>
        </w:rPr>
        <w:t>large(number)(?X) &lt;== (</w:t>
      </w:r>
      <w:r w:rsidRPr="00DF19B6">
        <w:rPr>
          <w:rFonts w:ascii="Times New Roman" w:hAnsi="Times New Roman" w:cs="Times New Roman"/>
          <w:i/>
          <w:sz w:val="22"/>
          <w:szCs w:val="22"/>
        </w:rPr>
        <w:t>integer</w:t>
      </w:r>
      <w:r w:rsidRPr="00DF19B6">
        <w:rPr>
          <w:rFonts w:ascii="Times New Roman" w:hAnsi="Times New Roman" w:cs="Times New Roman"/>
          <w:sz w:val="22"/>
          <w:szCs w:val="22"/>
        </w:rPr>
        <w:t xml:space="preserve">(?X) and ?x&gt;100). </w:t>
      </w:r>
    </w:p>
    <w:p w:rsidR="004D2935" w:rsidRDefault="00DF19B6">
      <w:pPr>
        <w:pStyle w:val="PlainText"/>
        <w:rPr>
          <w:rFonts w:ascii="Times New Roman" w:hAnsi="Times New Roman" w:cs="Times New Roman"/>
          <w:sz w:val="22"/>
          <w:szCs w:val="22"/>
        </w:rPr>
      </w:pPr>
      <w:r w:rsidRPr="00DF19B6">
        <w:rPr>
          <w:rFonts w:ascii="Times New Roman" w:hAnsi="Times New Roman" w:cs="Times New Roman"/>
          <w:sz w:val="22"/>
          <w:szCs w:val="22"/>
        </w:rPr>
        <w:t>(</w:t>
      </w:r>
      <w:r w:rsidRPr="00DF19B6">
        <w:rPr>
          <w:rFonts w:ascii="Times New Roman" w:hAnsi="Times New Roman" w:cs="Times New Roman"/>
          <w:i/>
          <w:sz w:val="22"/>
          <w:szCs w:val="22"/>
        </w:rPr>
        <w:t>integer</w:t>
      </w:r>
      <w:r w:rsidRPr="00DF19B6">
        <w:rPr>
          <w:rFonts w:ascii="Times New Roman" w:hAnsi="Times New Roman" w:cs="Times New Roman"/>
          <w:sz w:val="22"/>
          <w:szCs w:val="22"/>
        </w:rPr>
        <w:t>/1 and &gt;/2 each being a built-in sensor) and then let the system take a “corrective action” and change this to</w:t>
      </w:r>
    </w:p>
    <w:p w:rsidR="004D2935" w:rsidRDefault="00DF19B6">
      <w:pPr>
        <w:pStyle w:val="PlainText"/>
        <w:rPr>
          <w:rFonts w:ascii="Times New Roman" w:hAnsi="Times New Roman" w:cs="Times New Roman"/>
          <w:sz w:val="22"/>
          <w:szCs w:val="22"/>
        </w:rPr>
      </w:pPr>
      <w:r w:rsidRPr="00DF19B6">
        <w:rPr>
          <w:rFonts w:ascii="Times New Roman" w:hAnsi="Times New Roman" w:cs="Times New Roman"/>
          <w:sz w:val="22"/>
          <w:szCs w:val="22"/>
        </w:rPr>
        <w:t xml:space="preserve">            large(number)(?X) :- integer(?X) and ?x&gt;100.</w:t>
      </w:r>
    </w:p>
    <w:p w:rsidR="004D2935" w:rsidRDefault="004D2935">
      <w:pPr>
        <w:pStyle w:val="PlainText"/>
        <w:rPr>
          <w:rFonts w:ascii="Times New Roman" w:hAnsi="Times New Roman" w:cs="Times New Roman"/>
          <w:sz w:val="22"/>
          <w:szCs w:val="22"/>
        </w:rPr>
      </w:pPr>
    </w:p>
    <w:p w:rsidR="004D2935" w:rsidRDefault="00DF19B6">
      <w:pPr>
        <w:pStyle w:val="PlainText"/>
        <w:rPr>
          <w:rFonts w:ascii="Times New Roman" w:hAnsi="Times New Roman" w:cs="Times New Roman"/>
          <w:sz w:val="22"/>
          <w:szCs w:val="22"/>
        </w:rPr>
      </w:pPr>
      <w:r w:rsidRPr="00DF19B6">
        <w:rPr>
          <w:rFonts w:ascii="Times New Roman" w:hAnsi="Times New Roman" w:cs="Times New Roman"/>
          <w:sz w:val="22"/>
          <w:szCs w:val="22"/>
        </w:rPr>
        <w:t xml:space="preserve">There is thus an issue of how to reconcile good language design with authoring convenience.  </w:t>
      </w:r>
    </w:p>
    <w:p w:rsidR="004D2935" w:rsidRDefault="004D2935">
      <w:pPr>
        <w:pStyle w:val="PlainText"/>
        <w:rPr>
          <w:rFonts w:ascii="Times New Roman" w:hAnsi="Times New Roman" w:cs="Times New Roman"/>
          <w:sz w:val="22"/>
          <w:szCs w:val="22"/>
        </w:rPr>
      </w:pPr>
    </w:p>
    <w:p w:rsidR="004D2935" w:rsidRDefault="002C4513">
      <w:pPr>
        <w:pStyle w:val="PlainText"/>
        <w:rPr>
          <w:rFonts w:ascii="Times New Roman" w:hAnsi="Times New Roman" w:cs="Times New Roman"/>
          <w:sz w:val="22"/>
          <w:szCs w:val="22"/>
        </w:rPr>
      </w:pPr>
      <w:r>
        <w:rPr>
          <w:rFonts w:ascii="Times New Roman" w:hAnsi="Times New Roman" w:cs="Times New Roman"/>
          <w:sz w:val="22"/>
          <w:szCs w:val="22"/>
        </w:rPr>
        <w:t>The Ergo</w:t>
      </w:r>
      <w:r w:rsidRPr="00DF19B6">
        <w:rPr>
          <w:rFonts w:ascii="Times New Roman" w:hAnsi="Times New Roman" w:cs="Times New Roman"/>
          <w:sz w:val="22"/>
          <w:szCs w:val="22"/>
        </w:rPr>
        <w:t xml:space="preserve"> </w:t>
      </w:r>
      <w:r w:rsidR="00DF19B6" w:rsidRPr="00DF19B6">
        <w:rPr>
          <w:rFonts w:ascii="Times New Roman" w:hAnsi="Times New Roman" w:cs="Times New Roman"/>
          <w:sz w:val="22"/>
          <w:szCs w:val="22"/>
        </w:rPr>
        <w:t xml:space="preserve">approach is as follows.  We disallow violations and report them as errors </w:t>
      </w:r>
      <w:r>
        <w:rPr>
          <w:rFonts w:ascii="Times New Roman" w:hAnsi="Times New Roman" w:cs="Times New Roman"/>
          <w:sz w:val="22"/>
          <w:szCs w:val="22"/>
        </w:rPr>
        <w:t>.</w:t>
      </w:r>
      <w:r w:rsidR="00DF19B6" w:rsidRPr="00DF19B6">
        <w:rPr>
          <w:rFonts w:ascii="Times New Roman" w:hAnsi="Times New Roman" w:cs="Times New Roman"/>
          <w:sz w:val="22"/>
          <w:szCs w:val="22"/>
          <w:highlight w:val="yellow"/>
        </w:rPr>
        <w:t xml:space="preserve">But in an authoring tool layer/level above that, e.g., in an adapter for Linguist, one may permit the above </w:t>
      </w:r>
      <w:r>
        <w:rPr>
          <w:rFonts w:ascii="Times New Roman" w:hAnsi="Times New Roman" w:cs="Times New Roman"/>
          <w:sz w:val="22"/>
          <w:szCs w:val="22"/>
        </w:rPr>
        <w:t>if found convenient</w:t>
      </w:r>
      <w:r w:rsidR="00DF19B6" w:rsidRPr="00DF19B6">
        <w:rPr>
          <w:rFonts w:ascii="Times New Roman" w:hAnsi="Times New Roman" w:cs="Times New Roman"/>
          <w:sz w:val="22"/>
          <w:szCs w:val="22"/>
        </w:rPr>
        <w:t xml:space="preserve">, and then produce Ergo rules that obey the above restrictions </w:t>
      </w:r>
      <w:r>
        <w:rPr>
          <w:rFonts w:ascii="Times New Roman" w:hAnsi="Times New Roman" w:cs="Times New Roman"/>
          <w:sz w:val="22"/>
          <w:szCs w:val="22"/>
        </w:rPr>
        <w:t>with</w:t>
      </w:r>
      <w:r w:rsidRPr="00DF19B6">
        <w:rPr>
          <w:rFonts w:ascii="Times New Roman" w:hAnsi="Times New Roman" w:cs="Times New Roman"/>
          <w:sz w:val="22"/>
          <w:szCs w:val="22"/>
        </w:rPr>
        <w:t xml:space="preserve"> </w:t>
      </w:r>
      <w:r w:rsidR="00DF19B6" w:rsidRPr="00DF19B6">
        <w:rPr>
          <w:rFonts w:ascii="Times New Roman" w:hAnsi="Times New Roman" w:cs="Times New Roman"/>
          <w:sz w:val="22"/>
          <w:szCs w:val="22"/>
        </w:rPr>
        <w:t xml:space="preserve">no head sensors.  Such a "corrective" step would automatically filter out (i.e., drop) disallowed directional variants by dropping them, issue a warning for each such dropping, and perhaps solicit user editing in other ways as well.  </w:t>
      </w:r>
    </w:p>
    <w:p w:rsidR="004D2935" w:rsidRDefault="004D2935">
      <w:pPr>
        <w:pStyle w:val="PlainText"/>
        <w:rPr>
          <w:rFonts w:ascii="Times New Roman" w:hAnsi="Times New Roman" w:cs="Times New Roman"/>
          <w:sz w:val="22"/>
          <w:szCs w:val="22"/>
        </w:rPr>
      </w:pPr>
    </w:p>
    <w:p w:rsidR="004D2935" w:rsidRDefault="00DF19B6">
      <w:pPr>
        <w:pStyle w:val="PlainText"/>
        <w:rPr>
          <w:rFonts w:ascii="Times New Roman" w:hAnsi="Times New Roman" w:cs="Times New Roman"/>
          <w:sz w:val="22"/>
          <w:szCs w:val="22"/>
        </w:rPr>
      </w:pPr>
      <w:r w:rsidRPr="00DF19B6">
        <w:rPr>
          <w:rFonts w:ascii="Times New Roman" w:hAnsi="Times New Roman" w:cs="Times New Roman"/>
          <w:sz w:val="22"/>
          <w:szCs w:val="22"/>
        </w:rPr>
        <w:t xml:space="preserve">A primary reason we disallow violations in manual authoring is that if one were to drop violating directional variants that would sweep the problem under the rug and leave the KE too often unawares. In practice, even warnings are typically ignored, especially by inexperienced users and especially when their number exceeds two or three. </w:t>
      </w:r>
    </w:p>
    <w:p w:rsidR="004D2935" w:rsidRDefault="004D2935">
      <w:pPr>
        <w:pStyle w:val="PlainText"/>
        <w:rPr>
          <w:rFonts w:ascii="Times New Roman" w:hAnsi="Times New Roman" w:cs="Times New Roman"/>
          <w:sz w:val="22"/>
          <w:szCs w:val="22"/>
        </w:rPr>
      </w:pPr>
    </w:p>
    <w:p w:rsidR="004D2935" w:rsidRDefault="00DF19B6">
      <w:pPr>
        <w:pStyle w:val="PlainText"/>
        <w:rPr>
          <w:rFonts w:ascii="Times New Roman" w:hAnsi="Times New Roman" w:cs="Times New Roman"/>
          <w:sz w:val="22"/>
          <w:szCs w:val="22"/>
        </w:rPr>
      </w:pPr>
      <w:r w:rsidRPr="00DF19B6">
        <w:rPr>
          <w:rFonts w:ascii="Times New Roman" w:hAnsi="Times New Roman" w:cs="Times New Roman"/>
          <w:sz w:val="22"/>
          <w:szCs w:val="22"/>
        </w:rPr>
        <w:t xml:space="preserve">Benjamin believes that for automated authoring tools (such as Linguist) the syntax could be relaxed. Michael is skeptical that this is a good idea even for automated conversion because (i) it is equally easy, if not easier, for the converters to produce code where sensors/built-ins are always in the rule bodies and (ii) even automated converters should not be allowed to produce meaningless output such as  </w:t>
      </w:r>
      <w:r w:rsidRPr="00DF19B6">
        <w:rPr>
          <w:rFonts w:ascii="Times New Roman" w:hAnsi="Times New Roman" w:cs="Times New Roman"/>
          <w:sz w:val="22"/>
          <w:szCs w:val="22"/>
        </w:rPr>
        <w:lastRenderedPageBreak/>
        <w:t>foo(?X) &lt;==&gt;</w:t>
      </w:r>
      <w:r w:rsidRPr="00DF19B6">
        <w:rPr>
          <w:rFonts w:ascii="Times New Roman" w:hAnsi="Times New Roman" w:cs="Times New Roman"/>
          <w:i/>
          <w:sz w:val="22"/>
          <w:szCs w:val="22"/>
        </w:rPr>
        <w:t>integer</w:t>
      </w:r>
      <w:r w:rsidRPr="00DF19B6">
        <w:rPr>
          <w:rFonts w:ascii="Times New Roman" w:hAnsi="Times New Roman" w:cs="Times New Roman"/>
          <w:sz w:val="22"/>
          <w:szCs w:val="22"/>
        </w:rPr>
        <w:t xml:space="preserve">(?X), as this indicates a modeling defect or a misunderstanding on the part of the converter’s author. Such a problem should not be swept under the rug since it will not be discovered without great difficulty.  </w:t>
      </w:r>
    </w:p>
    <w:p w:rsidR="00470A6B" w:rsidRPr="00F15FE3" w:rsidRDefault="00470A6B" w:rsidP="00470A6B">
      <w:pPr>
        <w:pStyle w:val="PlainText"/>
        <w:ind w:left="360"/>
        <w:rPr>
          <w:rFonts w:ascii="Times New Roman" w:hAnsi="Times New Roman" w:cs="Times New Roman"/>
          <w:sz w:val="24"/>
          <w:u w:val="single"/>
        </w:rPr>
      </w:pPr>
    </w:p>
    <w:p w:rsidR="00DF5C66" w:rsidRDefault="00DF19B6" w:rsidP="004F51B6">
      <w:pPr>
        <w:ind w:left="0" w:firstLine="0"/>
        <w:rPr>
          <w:rFonts w:ascii="Times New Roman" w:hAnsi="Times New Roman" w:cs="Times New Roman"/>
        </w:rPr>
      </w:pPr>
      <w:r w:rsidRPr="00DF19B6">
        <w:rPr>
          <w:rFonts w:ascii="Times New Roman" w:hAnsi="Times New Roman" w:cs="Times New Roman"/>
          <w:u w:val="single"/>
        </w:rPr>
        <w:t>C. DerivedFrom info -- additional bookkeeping info generation</w:t>
      </w:r>
      <w:r w:rsidR="0070551C" w:rsidRPr="003C5F2D">
        <w:rPr>
          <w:rFonts w:ascii="Times New Roman" w:hAnsi="Times New Roman" w:cs="Times New Roman"/>
        </w:rPr>
        <w:t xml:space="preserve">  </w:t>
      </w:r>
    </w:p>
    <w:p w:rsidR="00DF5C66" w:rsidRDefault="00DF5C66" w:rsidP="004F51B6">
      <w:pPr>
        <w:ind w:left="0" w:firstLine="0"/>
        <w:rPr>
          <w:rFonts w:ascii="Times New Roman" w:hAnsi="Times New Roman" w:cs="Times New Roman"/>
        </w:rPr>
      </w:pPr>
    </w:p>
    <w:p w:rsidR="00DF5C66" w:rsidRDefault="0070551C" w:rsidP="004F51B6">
      <w:pPr>
        <w:ind w:left="0" w:firstLine="0"/>
        <w:rPr>
          <w:rFonts w:ascii="Times New Roman" w:hAnsi="Times New Roman" w:cs="Times New Roman"/>
        </w:rPr>
      </w:pPr>
      <w:r w:rsidRPr="003C5F2D">
        <w:rPr>
          <w:rFonts w:ascii="Times New Roman" w:hAnsi="Times New Roman" w:cs="Times New Roman"/>
        </w:rPr>
        <w:t xml:space="preserve">Along the way, within various transformation steps at coarser and finer grain:  </w:t>
      </w:r>
    </w:p>
    <w:p w:rsidR="00DF5C66" w:rsidRPr="00A002C4" w:rsidRDefault="00DF19B6" w:rsidP="004F51B6">
      <w:pPr>
        <w:ind w:left="0" w:firstLine="0"/>
        <w:rPr>
          <w:rFonts w:ascii="Times New Roman" w:hAnsi="Times New Roman" w:cs="Times New Roman"/>
          <w:u w:val="single"/>
        </w:rPr>
      </w:pPr>
      <w:r w:rsidRPr="00DF19B6">
        <w:rPr>
          <w:rFonts w:ascii="Times New Roman" w:hAnsi="Times New Roman" w:cs="Times New Roman"/>
          <w:u w:val="single"/>
        </w:rPr>
        <w:t xml:space="preserve">Add meta/annotation info in each post-transform rule to keep track of the derivedFrom relationship to the pre-transform rule.  </w:t>
      </w:r>
    </w:p>
    <w:p w:rsidR="00DF5C66" w:rsidRDefault="00DF5C66" w:rsidP="004F51B6">
      <w:pPr>
        <w:ind w:left="0" w:firstLine="0"/>
        <w:rPr>
          <w:rFonts w:ascii="Times New Roman" w:hAnsi="Times New Roman" w:cs="Times New Roman"/>
        </w:rPr>
      </w:pPr>
    </w:p>
    <w:p w:rsidR="007F05DC" w:rsidRPr="003C5F2D" w:rsidRDefault="0070551C" w:rsidP="004F51B6">
      <w:pPr>
        <w:ind w:left="0" w:firstLine="0"/>
        <w:rPr>
          <w:rFonts w:ascii="Times New Roman" w:hAnsi="Times New Roman" w:cs="Times New Roman"/>
          <w:i/>
        </w:rPr>
      </w:pPr>
      <w:r w:rsidRPr="003C5F2D">
        <w:rPr>
          <w:rFonts w:ascii="Times New Roman" w:hAnsi="Times New Roman" w:cs="Times New Roman"/>
        </w:rPr>
        <w:t xml:space="preserve">This derivedFrom info is optional </w:t>
      </w:r>
      <w:r w:rsidR="00BB693F">
        <w:rPr>
          <w:rFonts w:ascii="Times New Roman" w:hAnsi="Times New Roman" w:cs="Times New Roman"/>
        </w:rPr>
        <w:t>with respect to</w:t>
      </w:r>
      <w:r w:rsidRPr="003C5F2D">
        <w:rPr>
          <w:rFonts w:ascii="Times New Roman" w:hAnsi="Times New Roman" w:cs="Times New Roman"/>
        </w:rPr>
        <w:t xml:space="preserve"> the semantics.  But it will be very useful for debugging the code, and much of it will be quite useful for supporting explanation and knowledge debugging.  </w:t>
      </w:r>
      <w:r w:rsidRPr="003C5F2D">
        <w:rPr>
          <w:rFonts w:ascii="Times New Roman" w:hAnsi="Times New Roman" w:cs="Times New Roman"/>
          <w:i/>
        </w:rPr>
        <w:t>Practically speaking, in the implementation we will definitely want to do it.</w:t>
      </w:r>
    </w:p>
    <w:p w:rsidR="00E332B9" w:rsidRPr="003C5F2D" w:rsidRDefault="00E332B9" w:rsidP="00A373B4">
      <w:pPr>
        <w:ind w:left="0" w:firstLine="0"/>
        <w:rPr>
          <w:rFonts w:ascii="Times New Roman" w:hAnsi="Times New Roman" w:cs="Times New Roman"/>
          <w:i/>
        </w:rPr>
      </w:pPr>
    </w:p>
    <w:p w:rsidR="00A27978" w:rsidRPr="003C5F2D" w:rsidRDefault="00F03050" w:rsidP="00A373B4">
      <w:pPr>
        <w:ind w:left="0" w:firstLine="0"/>
        <w:rPr>
          <w:rFonts w:ascii="Times New Roman" w:hAnsi="Times New Roman" w:cs="Times New Roman"/>
          <w:u w:val="single"/>
        </w:rPr>
      </w:pPr>
      <w:r>
        <w:rPr>
          <w:rFonts w:ascii="Times New Roman" w:hAnsi="Times New Roman" w:cs="Times New Roman"/>
          <w:u w:val="single"/>
        </w:rPr>
        <w:t>D</w:t>
      </w:r>
      <w:r w:rsidR="00723EC9" w:rsidRPr="003C5F2D">
        <w:rPr>
          <w:rFonts w:ascii="Times New Roman" w:hAnsi="Times New Roman" w:cs="Times New Roman"/>
          <w:u w:val="single"/>
        </w:rPr>
        <w:t xml:space="preserve">. </w:t>
      </w:r>
      <w:r w:rsidR="00326293" w:rsidRPr="003C5F2D">
        <w:rPr>
          <w:rFonts w:ascii="Times New Roman" w:hAnsi="Times New Roman" w:cs="Times New Roman"/>
          <w:u w:val="single"/>
        </w:rPr>
        <w:t>Reification</w:t>
      </w:r>
    </w:p>
    <w:p w:rsidR="00A27978" w:rsidRPr="003C5F2D" w:rsidRDefault="00A27978" w:rsidP="00A373B4">
      <w:pPr>
        <w:ind w:left="0" w:firstLine="0"/>
        <w:rPr>
          <w:rFonts w:ascii="Times New Roman" w:hAnsi="Times New Roman" w:cs="Times New Roman"/>
          <w:u w:val="single"/>
        </w:rPr>
      </w:pPr>
    </w:p>
    <w:p w:rsidR="00A27978" w:rsidRPr="003C5F2D" w:rsidRDefault="00326293" w:rsidP="00A373B4">
      <w:pPr>
        <w:ind w:left="0" w:firstLine="0"/>
        <w:rPr>
          <w:rFonts w:ascii="Times New Roman" w:hAnsi="Times New Roman" w:cs="Times New Roman"/>
        </w:rPr>
      </w:pPr>
      <w:r w:rsidRPr="003C5F2D">
        <w:rPr>
          <w:rFonts w:ascii="Times New Roman" w:hAnsi="Times New Roman" w:cs="Times New Roman"/>
        </w:rPr>
        <w:t xml:space="preserve">To support the omniformity properly in the overall language syntax:  reification must be accordingly extended to permit omniform formulas.  </w:t>
      </w:r>
      <w:r w:rsidRPr="003C5F2D">
        <w:rPr>
          <w:rFonts w:ascii="Times New Roman" w:hAnsi="Times New Roman" w:cs="Times New Roman"/>
          <w:i/>
        </w:rPr>
        <w:t xml:space="preserve">Practically, this is important for Linguist/Textual-Logic to treat NL modals such as "can" and "should", that (not infrequently) appear in verb phrases.   </w:t>
      </w:r>
      <w:r w:rsidRPr="003C5F2D">
        <w:rPr>
          <w:rFonts w:ascii="Times New Roman" w:hAnsi="Times New Roman" w:cs="Times New Roman"/>
        </w:rPr>
        <w:t xml:space="preserve">  </w:t>
      </w:r>
    </w:p>
    <w:p w:rsidR="006B06E9" w:rsidRPr="003C5F2D" w:rsidRDefault="006B06E9" w:rsidP="00A373B4">
      <w:pPr>
        <w:ind w:left="0" w:firstLine="0"/>
        <w:rPr>
          <w:rFonts w:ascii="Times New Roman" w:hAnsi="Times New Roman" w:cs="Times New Roman"/>
        </w:rPr>
      </w:pPr>
    </w:p>
    <w:p w:rsidR="006B06E9" w:rsidRPr="003C5F2D" w:rsidRDefault="00DF19B6" w:rsidP="00A373B4">
      <w:pPr>
        <w:ind w:left="0" w:firstLine="0"/>
        <w:rPr>
          <w:rFonts w:ascii="Times New Roman" w:hAnsi="Times New Roman" w:cs="Times New Roman"/>
        </w:rPr>
      </w:pPr>
      <w:r w:rsidRPr="00DF19B6">
        <w:rPr>
          <w:rFonts w:ascii="Times New Roman" w:hAnsi="Times New Roman" w:cs="Times New Roman"/>
          <w:highlight w:val="yellow"/>
        </w:rPr>
        <w:t>TODO later:  specify this in detail.</w:t>
      </w:r>
      <w:r w:rsidR="006B06E9" w:rsidRPr="003C5F2D">
        <w:rPr>
          <w:rFonts w:ascii="Times New Roman" w:hAnsi="Times New Roman" w:cs="Times New Roman"/>
        </w:rPr>
        <w:t xml:space="preserve">  </w:t>
      </w:r>
    </w:p>
    <w:p w:rsidR="00062EA6" w:rsidRPr="003C5F2D" w:rsidRDefault="00062EA6" w:rsidP="00A373B4">
      <w:pPr>
        <w:ind w:left="0" w:firstLine="0"/>
        <w:rPr>
          <w:rFonts w:ascii="Times New Roman" w:hAnsi="Times New Roman" w:cs="Times New Roman"/>
          <w:i/>
        </w:rPr>
      </w:pPr>
    </w:p>
    <w:p w:rsidR="00062EA6" w:rsidRPr="003C5F2D" w:rsidRDefault="00F03050" w:rsidP="00A373B4">
      <w:pPr>
        <w:ind w:left="0" w:firstLine="0"/>
        <w:rPr>
          <w:rFonts w:ascii="Times New Roman" w:hAnsi="Times New Roman" w:cs="Times New Roman"/>
        </w:rPr>
      </w:pPr>
      <w:r>
        <w:rPr>
          <w:rFonts w:ascii="Times New Roman" w:hAnsi="Times New Roman" w:cs="Times New Roman"/>
          <w:u w:val="single"/>
        </w:rPr>
        <w:t>E</w:t>
      </w:r>
      <w:r w:rsidR="006B06E9" w:rsidRPr="003C5F2D">
        <w:rPr>
          <w:rFonts w:ascii="Times New Roman" w:hAnsi="Times New Roman" w:cs="Times New Roman"/>
          <w:u w:val="single"/>
        </w:rPr>
        <w:t xml:space="preserve">. </w:t>
      </w:r>
      <w:r w:rsidR="00326293" w:rsidRPr="003C5F2D">
        <w:rPr>
          <w:rFonts w:ascii="Times New Roman" w:hAnsi="Times New Roman" w:cs="Times New Roman"/>
          <w:u w:val="single"/>
        </w:rPr>
        <w:t xml:space="preserve">Examples </w:t>
      </w:r>
    </w:p>
    <w:p w:rsidR="00062EA6" w:rsidRPr="003C5F2D" w:rsidRDefault="00062EA6" w:rsidP="00A373B4">
      <w:pPr>
        <w:ind w:left="0" w:firstLine="0"/>
        <w:rPr>
          <w:rFonts w:ascii="Times New Roman" w:hAnsi="Times New Roman" w:cs="Times New Roman"/>
        </w:rPr>
      </w:pPr>
    </w:p>
    <w:p w:rsidR="00062EA6" w:rsidRPr="003C5F2D" w:rsidRDefault="00326293" w:rsidP="00A373B4">
      <w:pPr>
        <w:ind w:left="0" w:firstLine="0"/>
        <w:rPr>
          <w:rFonts w:ascii="Times New Roman" w:hAnsi="Times New Roman" w:cs="Times New Roman"/>
        </w:rPr>
      </w:pPr>
      <w:r w:rsidRPr="003C5F2D">
        <w:rPr>
          <w:rFonts w:ascii="Times New Roman" w:hAnsi="Times New Roman" w:cs="Times New Roman"/>
        </w:rPr>
        <w:t xml:space="preserve">See separate documents that give examples of the overall omni transform.  E.g., the subdirectory named </w:t>
      </w:r>
      <w:r w:rsidRPr="003C5F2D">
        <w:rPr>
          <w:rFonts w:ascii="Times New Roman" w:hAnsi="Times New Roman" w:cs="Times New Roman"/>
          <w:b/>
          <w:i/>
        </w:rPr>
        <w:t>examples</w:t>
      </w:r>
      <w:r w:rsidRPr="003C5F2D">
        <w:rPr>
          <w:rFonts w:ascii="Times New Roman" w:hAnsi="Times New Roman" w:cs="Times New Roman"/>
        </w:rPr>
        <w:t xml:space="preserve"> sent by Benjamin in various versions starting in late May 2013.  </w:t>
      </w:r>
    </w:p>
    <w:p w:rsidR="00241DDC" w:rsidRPr="003C5F2D" w:rsidRDefault="00241DDC" w:rsidP="00A373B4">
      <w:pPr>
        <w:ind w:left="0" w:firstLine="0"/>
        <w:rPr>
          <w:rFonts w:ascii="Times New Roman" w:hAnsi="Times New Roman" w:cs="Times New Roman"/>
        </w:rPr>
      </w:pPr>
    </w:p>
    <w:p w:rsidR="00EC09AA" w:rsidRDefault="00EC09AA" w:rsidP="00A373B4">
      <w:pPr>
        <w:ind w:left="0" w:firstLine="0"/>
        <w:rPr>
          <w:rFonts w:ascii="Times New Roman" w:hAnsi="Times New Roman" w:cs="Times New Roman"/>
          <w:u w:val="single"/>
        </w:rPr>
      </w:pPr>
      <w:r>
        <w:rPr>
          <w:rFonts w:ascii="Times New Roman" w:hAnsi="Times New Roman" w:cs="Times New Roman"/>
        </w:rPr>
        <w:t>F. Effectors</w:t>
      </w:r>
    </w:p>
    <w:p w:rsidR="00EC09AA" w:rsidRDefault="00EC09AA" w:rsidP="00A373B4">
      <w:pPr>
        <w:ind w:left="0" w:firstLine="0"/>
        <w:rPr>
          <w:rFonts w:ascii="Times New Roman" w:hAnsi="Times New Roman" w:cs="Times New Roman"/>
          <w:u w:val="single"/>
        </w:rPr>
      </w:pPr>
    </w:p>
    <w:p w:rsidR="00EC09AA" w:rsidRPr="00EC09AA" w:rsidRDefault="00D76DE1" w:rsidP="00A373B4">
      <w:pPr>
        <w:ind w:left="0" w:firstLine="0"/>
        <w:rPr>
          <w:rFonts w:ascii="Times New Roman" w:hAnsi="Times New Roman" w:cs="Times New Roman"/>
          <w:u w:val="single"/>
        </w:rPr>
      </w:pPr>
      <w:r w:rsidRPr="00D76DE1">
        <w:rPr>
          <w:rFonts w:ascii="Times New Roman" w:hAnsi="Times New Roman" w:cs="Times New Roman"/>
          <w:highlight w:val="yellow"/>
          <w:u w:val="single"/>
        </w:rPr>
        <w:t>TODO for fairly near future:  add effectors to Ergo, and discuss/treat the potential for effectors to appear in the body, in subsection (B.) above.</w:t>
      </w:r>
      <w:r w:rsidR="00EC09AA">
        <w:rPr>
          <w:rFonts w:ascii="Times New Roman" w:hAnsi="Times New Roman" w:cs="Times New Roman"/>
          <w:u w:val="single"/>
        </w:rPr>
        <w:t xml:space="preserve">   </w:t>
      </w:r>
    </w:p>
    <w:p w:rsidR="00EC09AA" w:rsidRDefault="00EC09AA" w:rsidP="00A373B4">
      <w:pPr>
        <w:ind w:left="0" w:firstLine="0"/>
        <w:rPr>
          <w:rFonts w:ascii="Times New Roman" w:hAnsi="Times New Roman" w:cs="Times New Roman"/>
          <w:u w:val="single"/>
        </w:rPr>
      </w:pPr>
    </w:p>
    <w:p w:rsidR="00241DDC" w:rsidRPr="003C5F2D" w:rsidRDefault="00EC09AA" w:rsidP="00A373B4">
      <w:pPr>
        <w:ind w:left="0" w:firstLine="0"/>
        <w:rPr>
          <w:rFonts w:ascii="Times New Roman" w:hAnsi="Times New Roman" w:cs="Times New Roman"/>
          <w:u w:val="single"/>
        </w:rPr>
      </w:pPr>
      <w:r>
        <w:rPr>
          <w:rFonts w:ascii="Times New Roman" w:hAnsi="Times New Roman" w:cs="Times New Roman"/>
          <w:u w:val="single"/>
        </w:rPr>
        <w:t>G</w:t>
      </w:r>
      <w:r w:rsidR="0070551C" w:rsidRPr="003C5F2D">
        <w:rPr>
          <w:rFonts w:ascii="Times New Roman" w:hAnsi="Times New Roman" w:cs="Times New Roman"/>
          <w:u w:val="single"/>
        </w:rPr>
        <w:t>. Computational Complexity of OT</w:t>
      </w:r>
    </w:p>
    <w:p w:rsidR="00C76FEA" w:rsidRPr="003C5F2D" w:rsidRDefault="00C76FEA" w:rsidP="00A373B4">
      <w:pPr>
        <w:ind w:left="0" w:firstLine="0"/>
        <w:rPr>
          <w:rFonts w:ascii="Times New Roman" w:hAnsi="Times New Roman" w:cs="Times New Roman"/>
        </w:rPr>
      </w:pPr>
    </w:p>
    <w:p w:rsidR="00A77893" w:rsidRDefault="00C76FEA">
      <w:pPr>
        <w:ind w:left="0" w:firstLine="0"/>
        <w:rPr>
          <w:rFonts w:ascii="Times New Roman" w:hAnsi="Times New Roman" w:cs="Times New Roman"/>
        </w:rPr>
      </w:pPr>
      <w:r w:rsidRPr="003C5F2D">
        <w:rPr>
          <w:rFonts w:ascii="Times New Roman" w:hAnsi="Times New Roman" w:cs="Times New Roman"/>
        </w:rPr>
        <w:t xml:space="preserve">Our </w:t>
      </w:r>
      <w:r w:rsidR="0070551C" w:rsidRPr="003C5F2D">
        <w:rPr>
          <w:rFonts w:ascii="Times New Roman" w:hAnsi="Times New Roman" w:cs="Times New Roman"/>
        </w:rPr>
        <w:t>preliminary</w:t>
      </w:r>
      <w:r w:rsidRPr="003C5F2D">
        <w:rPr>
          <w:rFonts w:ascii="Times New Roman" w:hAnsi="Times New Roman" w:cs="Times New Roman"/>
        </w:rPr>
        <w:t xml:space="preserve"> analysis indicates that OT's output size (and time required) is essentially worst-case polynomial in the size of the input, more specifically the following.  It is worst-case quadratic, if the number of strong or weak equivalences per rule is bounded.  The supra-linearity is driven by the numbers of existentials per rule head</w:t>
      </w:r>
      <w:r w:rsidR="00AF5D7A">
        <w:rPr>
          <w:rFonts w:ascii="Times New Roman" w:hAnsi="Times New Roman" w:cs="Times New Roman"/>
        </w:rPr>
        <w:t>, along with the numbers of universals to their left and literals to their right</w:t>
      </w:r>
      <w:r w:rsidRPr="003C5F2D">
        <w:rPr>
          <w:rFonts w:ascii="Times New Roman" w:hAnsi="Times New Roman" w:cs="Times New Roman"/>
        </w:rPr>
        <w:t>.  If the numbers of these</w:t>
      </w:r>
      <w:r w:rsidR="00F03050">
        <w:rPr>
          <w:rFonts w:ascii="Times New Roman" w:hAnsi="Times New Roman" w:cs="Times New Roman"/>
        </w:rPr>
        <w:t xml:space="preserve"> </w:t>
      </w:r>
      <w:r w:rsidRPr="003C5F2D">
        <w:rPr>
          <w:rFonts w:ascii="Times New Roman" w:hAnsi="Times New Roman" w:cs="Times New Roman"/>
        </w:rPr>
        <w:t xml:space="preserve">are bounded per rule, then it is probably worst-case linear.  </w:t>
      </w:r>
      <w:r w:rsidRPr="00412003">
        <w:rPr>
          <w:rFonts w:ascii="Times New Roman" w:hAnsi="Times New Roman" w:cs="Times New Roman"/>
        </w:rPr>
        <w:t xml:space="preserve">Practically speaking, these numbers are indeed bounded </w:t>
      </w:r>
      <w:r w:rsidRPr="00412003">
        <w:rPr>
          <w:rFonts w:ascii="Times New Roman" w:hAnsi="Times New Roman" w:cs="Times New Roman"/>
          <w:i/>
        </w:rPr>
        <w:t>de facto</w:t>
      </w:r>
      <w:r w:rsidRPr="00412003">
        <w:rPr>
          <w:rFonts w:ascii="Times New Roman" w:hAnsi="Times New Roman" w:cs="Times New Roman"/>
        </w:rPr>
        <w:t xml:space="preserve">:  to roughly 10 or so </w:t>
      </w:r>
      <w:r w:rsidR="00AF5D7A">
        <w:rPr>
          <w:rFonts w:ascii="Times New Roman" w:hAnsi="Times New Roman" w:cs="Times New Roman"/>
        </w:rPr>
        <w:t xml:space="preserve">quantifiers, and 10-20 literals, </w:t>
      </w:r>
      <w:r w:rsidRPr="00412003">
        <w:rPr>
          <w:rFonts w:ascii="Times New Roman" w:hAnsi="Times New Roman" w:cs="Times New Roman"/>
        </w:rPr>
        <w:t>in the case of omniform rules that arise from per-sentence text-based authoring such as in Linguist</w:t>
      </w:r>
      <w:r w:rsidR="00AF5D7A">
        <w:rPr>
          <w:rFonts w:ascii="Times New Roman" w:hAnsi="Times New Roman" w:cs="Times New Roman"/>
        </w:rPr>
        <w:t>, since sentence length is bounded to roughly 30 words per sentence</w:t>
      </w:r>
      <w:r w:rsidRPr="00412003">
        <w:rPr>
          <w:rFonts w:ascii="Times New Roman" w:hAnsi="Times New Roman" w:cs="Times New Roman"/>
        </w:rPr>
        <w:t xml:space="preserve">.  </w:t>
      </w:r>
      <w:r w:rsidR="00FB65CC" w:rsidRPr="00412003">
        <w:rPr>
          <w:rFonts w:ascii="Times New Roman" w:hAnsi="Times New Roman" w:cs="Times New Roman"/>
        </w:rPr>
        <w:t>In more detail:</w:t>
      </w:r>
      <w:r w:rsidR="00412003" w:rsidRPr="00412003">
        <w:rPr>
          <w:rFonts w:ascii="Times New Roman" w:hAnsi="Times New Roman" w:cs="Times New Roman"/>
        </w:rPr>
        <w:t xml:space="preserve"> </w:t>
      </w:r>
      <w:r w:rsidR="00AF5D7A">
        <w:rPr>
          <w:rFonts w:ascii="Times New Roman" w:hAnsi="Times New Roman" w:cs="Times New Roman"/>
        </w:rPr>
        <w:t xml:space="preserve"> </w:t>
      </w:r>
      <w:r w:rsidR="0091323B" w:rsidRPr="0091323B">
        <w:rPr>
          <w:rFonts w:ascii="Times New Roman" w:hAnsi="Times New Roman" w:cs="Times New Roman"/>
        </w:rPr>
        <w:t xml:space="preserve">Head existentials nested within universals results in potentially quadratic expansion from skolem terms having to mention explicitly all the outer universal variables.  </w:t>
      </w:r>
      <w:r w:rsidR="00412003">
        <w:rPr>
          <w:rFonts w:ascii="Times New Roman" w:hAnsi="Times New Roman" w:cs="Times New Roman"/>
        </w:rPr>
        <w:t xml:space="preserve"> </w:t>
      </w:r>
    </w:p>
    <w:p w:rsidR="00A77893" w:rsidRDefault="00A77893">
      <w:pPr>
        <w:ind w:left="0" w:firstLine="0"/>
        <w:rPr>
          <w:rFonts w:ascii="Times New Roman" w:hAnsi="Times New Roman" w:cs="Times New Roman"/>
        </w:rPr>
      </w:pPr>
    </w:p>
    <w:p w:rsidR="00A77893" w:rsidRDefault="00AE56DE">
      <w:pPr>
        <w:ind w:left="0" w:firstLine="0"/>
        <w:rPr>
          <w:rFonts w:ascii="Times New Roman" w:hAnsi="Times New Roman" w:cs="Times New Roman"/>
        </w:rPr>
      </w:pPr>
      <w:r>
        <w:rPr>
          <w:rFonts w:ascii="Times New Roman" w:hAnsi="Times New Roman" w:cs="Times New Roman"/>
        </w:rPr>
        <w:lastRenderedPageBreak/>
        <w:t xml:space="preserve">Interestingly, head disjunction does not drive supra-linearity, intrinsically, as we earlier supposed.  The set of rules resulting from the directionalization step can be represented in size linear in the </w:t>
      </w:r>
      <w:r w:rsidR="00174A35">
        <w:rPr>
          <w:rFonts w:ascii="Times New Roman" w:hAnsi="Times New Roman" w:cs="Times New Roman"/>
        </w:rPr>
        <w:t>input</w:t>
      </w:r>
      <w:r>
        <w:rPr>
          <w:rFonts w:ascii="Times New Roman" w:hAnsi="Times New Roman" w:cs="Times New Roman"/>
        </w:rPr>
        <w:t xml:space="preserve"> rule.  The "trick" is to define a set of macros that represent the different bodies in t</w:t>
      </w:r>
      <w:r w:rsidR="003032A7">
        <w:rPr>
          <w:rFonts w:ascii="Times New Roman" w:hAnsi="Times New Roman" w:cs="Times New Roman"/>
        </w:rPr>
        <w:t xml:space="preserve">he result of </w:t>
      </w:r>
      <w:r w:rsidR="00473CC7">
        <w:rPr>
          <w:rFonts w:ascii="Times New Roman" w:hAnsi="Times New Roman" w:cs="Times New Roman"/>
        </w:rPr>
        <w:t>directionalization, in the following manner.</w:t>
      </w:r>
    </w:p>
    <w:p w:rsidR="00A77893" w:rsidRDefault="00473CC7">
      <w:pPr>
        <w:ind w:left="0" w:firstLine="0"/>
        <w:rPr>
          <w:rFonts w:ascii="Times New Roman" w:hAnsi="Times New Roman" w:cs="Times New Roman"/>
        </w:rPr>
      </w:pPr>
      <w:r>
        <w:rPr>
          <w:rFonts w:ascii="Times New Roman" w:hAnsi="Times New Roman" w:cs="Times New Roman"/>
        </w:rPr>
        <w:t>Let</w:t>
      </w:r>
      <w:r w:rsidR="00AE56DE">
        <w:rPr>
          <w:rFonts w:ascii="Times New Roman" w:hAnsi="Times New Roman" w:cs="Times New Roman"/>
        </w:rPr>
        <w:t xml:space="preserve"> the </w:t>
      </w:r>
      <w:r>
        <w:rPr>
          <w:rFonts w:ascii="Times New Roman" w:hAnsi="Times New Roman" w:cs="Times New Roman"/>
        </w:rPr>
        <w:t xml:space="preserve">disjunctive head formula be </w:t>
      </w:r>
      <w:r w:rsidR="003032A7">
        <w:rPr>
          <w:rFonts w:ascii="Times New Roman" w:hAnsi="Times New Roman" w:cs="Times New Roman"/>
        </w:rPr>
        <w:t>(</w:t>
      </w:r>
      <w:r>
        <w:rPr>
          <w:rFonts w:ascii="Times New Roman" w:hAnsi="Times New Roman" w:cs="Times New Roman"/>
        </w:rPr>
        <w:t>G1 or ... or Gm</w:t>
      </w:r>
      <w:r w:rsidR="003032A7">
        <w:rPr>
          <w:rFonts w:ascii="Times New Roman" w:hAnsi="Times New Roman" w:cs="Times New Roman"/>
        </w:rPr>
        <w:t>)</w:t>
      </w:r>
      <w:r>
        <w:rPr>
          <w:rFonts w:ascii="Times New Roman" w:hAnsi="Times New Roman" w:cs="Times New Roman"/>
        </w:rPr>
        <w:t xml:space="preserve"> , where each Gi is itself a formula.  </w:t>
      </w:r>
    </w:p>
    <w:p w:rsidR="00A77893" w:rsidRDefault="009A08DE">
      <w:pPr>
        <w:ind w:left="0" w:firstLine="0"/>
        <w:rPr>
          <w:rFonts w:ascii="Times New Roman" w:hAnsi="Times New Roman" w:cs="Times New Roman"/>
        </w:rPr>
      </w:pPr>
      <w:r>
        <w:rPr>
          <w:rFonts w:ascii="Times New Roman" w:hAnsi="Times New Roman" w:cs="Times New Roman"/>
        </w:rPr>
        <w:t>Inductively define new a</w:t>
      </w:r>
      <w:r w:rsidR="00473CC7">
        <w:rPr>
          <w:rFonts w:ascii="Times New Roman" w:hAnsi="Times New Roman" w:cs="Times New Roman"/>
        </w:rPr>
        <w:t>toms S1,...,Sm and T1,..., Tm</w:t>
      </w:r>
      <w:r>
        <w:rPr>
          <w:rFonts w:ascii="Times New Roman" w:hAnsi="Times New Roman" w:cs="Times New Roman"/>
        </w:rPr>
        <w:t xml:space="preserve"> as follows (i.e., atoms in newly introduced predicates):  </w:t>
      </w:r>
    </w:p>
    <w:p w:rsidR="00A77893" w:rsidRDefault="009A08DE">
      <w:pPr>
        <w:ind w:left="0" w:firstLine="0"/>
        <w:rPr>
          <w:rFonts w:ascii="Times New Roman" w:hAnsi="Times New Roman" w:cs="Times New Roman"/>
        </w:rPr>
      </w:pPr>
      <w:r>
        <w:rPr>
          <w:rFonts w:ascii="Times New Roman" w:hAnsi="Times New Roman" w:cs="Times New Roman"/>
        </w:rPr>
        <w:t>S1 :- neg G1</w:t>
      </w:r>
      <w:r w:rsidR="00473CC7">
        <w:rPr>
          <w:rFonts w:ascii="Times New Roman" w:hAnsi="Times New Roman" w:cs="Times New Roman"/>
        </w:rPr>
        <w:t>.</w:t>
      </w:r>
    </w:p>
    <w:p w:rsidR="00A77893" w:rsidRDefault="009A08DE">
      <w:pPr>
        <w:ind w:left="0" w:firstLine="0"/>
        <w:rPr>
          <w:rFonts w:ascii="Times New Roman" w:hAnsi="Times New Roman" w:cs="Times New Roman"/>
        </w:rPr>
      </w:pPr>
      <w:r>
        <w:rPr>
          <w:rFonts w:ascii="Times New Roman" w:hAnsi="Times New Roman" w:cs="Times New Roman"/>
        </w:rPr>
        <w:t>T</w:t>
      </w:r>
      <w:r w:rsidR="00473CC7">
        <w:rPr>
          <w:rFonts w:ascii="Times New Roman" w:hAnsi="Times New Roman" w:cs="Times New Roman"/>
        </w:rPr>
        <w:t>m</w:t>
      </w:r>
      <w:r>
        <w:rPr>
          <w:rFonts w:ascii="Times New Roman" w:hAnsi="Times New Roman" w:cs="Times New Roman"/>
        </w:rPr>
        <w:t xml:space="preserve">:- neg </w:t>
      </w:r>
      <w:r w:rsidR="00473CC7">
        <w:rPr>
          <w:rFonts w:ascii="Times New Roman" w:hAnsi="Times New Roman" w:cs="Times New Roman"/>
        </w:rPr>
        <w:t>Gm.</w:t>
      </w:r>
    </w:p>
    <w:p w:rsidR="00A77893" w:rsidRDefault="009A08DE">
      <w:pPr>
        <w:ind w:left="0" w:firstLine="0"/>
        <w:rPr>
          <w:rFonts w:ascii="Times New Roman" w:hAnsi="Times New Roman" w:cs="Times New Roman"/>
        </w:rPr>
      </w:pPr>
      <w:r>
        <w:rPr>
          <w:rFonts w:ascii="Times New Roman" w:hAnsi="Times New Roman" w:cs="Times New Roman"/>
        </w:rPr>
        <w:t xml:space="preserve">Si+1 :- Si and neg Gi+1.  </w:t>
      </w:r>
      <w:r w:rsidR="00473CC7">
        <w:rPr>
          <w:rFonts w:ascii="Times New Roman" w:hAnsi="Times New Roman" w:cs="Times New Roman"/>
        </w:rPr>
        <w:t>/* for i=1..m</w:t>
      </w:r>
      <w:r>
        <w:rPr>
          <w:rFonts w:ascii="Times New Roman" w:hAnsi="Times New Roman" w:cs="Times New Roman"/>
        </w:rPr>
        <w:t>-1 */</w:t>
      </w:r>
    </w:p>
    <w:p w:rsidR="00A77893" w:rsidRDefault="009A08DE">
      <w:pPr>
        <w:ind w:left="0" w:firstLine="0"/>
        <w:rPr>
          <w:rFonts w:ascii="Times New Roman" w:hAnsi="Times New Roman" w:cs="Times New Roman"/>
        </w:rPr>
      </w:pPr>
      <w:r>
        <w:rPr>
          <w:rFonts w:ascii="Times New Roman" w:hAnsi="Times New Roman" w:cs="Times New Roman"/>
        </w:rPr>
        <w:t xml:space="preserve">Sj-1 :- </w:t>
      </w:r>
      <w:r w:rsidR="00473CC7">
        <w:rPr>
          <w:rFonts w:ascii="Times New Roman" w:hAnsi="Times New Roman" w:cs="Times New Roman"/>
        </w:rPr>
        <w:t xml:space="preserve"> Tj and neg Gj-1.  /* for j=2..m */</w:t>
      </w:r>
    </w:p>
    <w:p w:rsidR="00A77893" w:rsidRDefault="00473CC7">
      <w:pPr>
        <w:ind w:left="0" w:firstLine="0"/>
        <w:rPr>
          <w:rFonts w:ascii="Times New Roman" w:hAnsi="Times New Roman" w:cs="Times New Roman"/>
        </w:rPr>
      </w:pPr>
      <w:r>
        <w:rPr>
          <w:rFonts w:ascii="Times New Roman" w:hAnsi="Times New Roman" w:cs="Times New Roman"/>
        </w:rPr>
        <w:t>Then the set of directional variants can be represented more concisely as:</w:t>
      </w:r>
    </w:p>
    <w:p w:rsidR="00A77893" w:rsidRDefault="00473CC7">
      <w:pPr>
        <w:ind w:left="0" w:firstLine="0"/>
        <w:rPr>
          <w:rFonts w:ascii="Times New Roman" w:hAnsi="Times New Roman" w:cs="Times New Roman"/>
        </w:rPr>
      </w:pPr>
      <w:r>
        <w:rPr>
          <w:rFonts w:ascii="Times New Roman" w:hAnsi="Times New Roman" w:cs="Times New Roman"/>
        </w:rPr>
        <w:t>{ Gi :- Si-1 and Ti+1. | i = 1..m}.</w:t>
      </w:r>
    </w:p>
    <w:p w:rsidR="00A77893" w:rsidRDefault="00473CC7">
      <w:pPr>
        <w:ind w:left="0" w:firstLine="0"/>
        <w:rPr>
          <w:rFonts w:ascii="Times New Roman" w:hAnsi="Times New Roman" w:cs="Times New Roman"/>
        </w:rPr>
      </w:pPr>
      <w:r>
        <w:rPr>
          <w:rFonts w:ascii="Times New Roman" w:hAnsi="Times New Roman" w:cs="Times New Roman"/>
        </w:rPr>
        <w:t xml:space="preserve">rather than less concisely as </w:t>
      </w:r>
    </w:p>
    <w:p w:rsidR="00473CC7" w:rsidRDefault="00473CC7" w:rsidP="00473CC7">
      <w:pPr>
        <w:ind w:left="0" w:firstLine="0"/>
        <w:rPr>
          <w:rFonts w:ascii="Times New Roman" w:hAnsi="Times New Roman" w:cs="Times New Roman"/>
        </w:rPr>
      </w:pPr>
      <w:r>
        <w:rPr>
          <w:rFonts w:ascii="Times New Roman" w:hAnsi="Times New Roman" w:cs="Times New Roman"/>
        </w:rPr>
        <w:t>{ Gi :- neg G1 and ... and neg Gi-1 and neg Gi+1 and ... and neg Gm | | i = 1..m}.</w:t>
      </w:r>
    </w:p>
    <w:p w:rsidR="00A77893" w:rsidRDefault="00A77893">
      <w:pPr>
        <w:ind w:left="0" w:firstLine="0"/>
        <w:rPr>
          <w:rFonts w:ascii="Times New Roman" w:hAnsi="Times New Roman" w:cs="Times New Roman"/>
        </w:rPr>
      </w:pPr>
    </w:p>
    <w:p w:rsidR="005727D3" w:rsidRDefault="00111164">
      <w:pPr>
        <w:ind w:left="0" w:firstLine="0"/>
        <w:rPr>
          <w:rFonts w:ascii="Times New Roman" w:hAnsi="Times New Roman" w:cs="Times New Roman"/>
        </w:rPr>
      </w:pPr>
      <w:r>
        <w:rPr>
          <w:rFonts w:ascii="Times New Roman" w:hAnsi="Times New Roman" w:cs="Times New Roman"/>
        </w:rPr>
        <w:t xml:space="preserve">However, practically, we do not want to implement this "trick" initially, because we are avoiding macro introduction and because the number of head disjunctions in the input to OT is not likely to justify the development and runtime effort involved.   </w:t>
      </w:r>
    </w:p>
    <w:p w:rsidR="005727D3" w:rsidRDefault="005727D3">
      <w:pPr>
        <w:ind w:left="0" w:firstLine="0"/>
        <w:rPr>
          <w:rFonts w:ascii="Times New Roman" w:hAnsi="Times New Roman" w:cs="Times New Roman"/>
        </w:rPr>
      </w:pPr>
    </w:p>
    <w:p w:rsidR="00AF5D7A" w:rsidRDefault="00AF5D7A" w:rsidP="00AF5D7A">
      <w:pPr>
        <w:ind w:left="0" w:firstLine="0"/>
        <w:rPr>
          <w:rFonts w:ascii="Times New Roman" w:hAnsi="Times New Roman" w:cs="Times New Roman"/>
        </w:rPr>
      </w:pPr>
      <w:r>
        <w:rPr>
          <w:rFonts w:ascii="Times New Roman" w:hAnsi="Times New Roman" w:cs="Times New Roman"/>
        </w:rPr>
        <w:t xml:space="preserve">We have an idea for a second "trick" to </w:t>
      </w:r>
      <w:r w:rsidRPr="00AF5D7A">
        <w:rPr>
          <w:rFonts w:ascii="Times New Roman" w:hAnsi="Times New Roman" w:cs="Times New Roman"/>
        </w:rPr>
        <w:t xml:space="preserve">keep the size blowup of the omni transform </w:t>
      </w:r>
      <w:r>
        <w:rPr>
          <w:rFonts w:ascii="Times New Roman" w:hAnsi="Times New Roman" w:cs="Times New Roman"/>
        </w:rPr>
        <w:t>at worst-case</w:t>
      </w:r>
      <w:r w:rsidRPr="00AF5D7A">
        <w:rPr>
          <w:rFonts w:ascii="Times New Roman" w:hAnsi="Times New Roman" w:cs="Times New Roman"/>
        </w:rPr>
        <w:t xml:space="preserve"> linear, for the skolem terms aspect and </w:t>
      </w:r>
      <w:r>
        <w:rPr>
          <w:rFonts w:ascii="Times New Roman" w:hAnsi="Times New Roman" w:cs="Times New Roman"/>
        </w:rPr>
        <w:t xml:space="preserve">thus for the overall transform.  The idea is to </w:t>
      </w:r>
      <w:r w:rsidRPr="00AF5D7A">
        <w:rPr>
          <w:rFonts w:ascii="Times New Roman" w:hAnsi="Times New Roman" w:cs="Times New Roman"/>
        </w:rPr>
        <w:t>"package up" tuples of variables (from the universals),</w:t>
      </w:r>
      <w:r>
        <w:rPr>
          <w:rFonts w:ascii="Times New Roman" w:hAnsi="Times New Roman" w:cs="Times New Roman"/>
        </w:rPr>
        <w:t xml:space="preserve"> via tuple/list variables or </w:t>
      </w:r>
      <w:r w:rsidRPr="00AF5D7A">
        <w:rPr>
          <w:rFonts w:ascii="Times New Roman" w:hAnsi="Times New Roman" w:cs="Times New Roman"/>
        </w:rPr>
        <w:t>summary frame-ish predicate+variable</w:t>
      </w:r>
      <w:r>
        <w:rPr>
          <w:rFonts w:ascii="Times New Roman" w:hAnsi="Times New Roman" w:cs="Times New Roman"/>
        </w:rPr>
        <w:t xml:space="preserve"> combinations.  </w:t>
      </w:r>
    </w:p>
    <w:p w:rsidR="00AF5D7A" w:rsidRDefault="00AF5D7A" w:rsidP="00AF5D7A">
      <w:pPr>
        <w:ind w:left="0" w:firstLine="0"/>
        <w:rPr>
          <w:rFonts w:ascii="Times New Roman" w:hAnsi="Times New Roman" w:cs="Times New Roman"/>
        </w:rPr>
      </w:pPr>
    </w:p>
    <w:p w:rsidR="00AF5D7A" w:rsidRPr="00AF5D7A" w:rsidRDefault="00AF5D7A" w:rsidP="00AF5D7A">
      <w:pPr>
        <w:ind w:left="0" w:firstLine="0"/>
        <w:rPr>
          <w:rFonts w:ascii="Times New Roman" w:hAnsi="Times New Roman" w:cs="Times New Roman"/>
        </w:rPr>
      </w:pPr>
      <w:r>
        <w:rPr>
          <w:rFonts w:ascii="Times New Roman" w:hAnsi="Times New Roman" w:cs="Times New Roman"/>
        </w:rPr>
        <w:t xml:space="preserve">However, practically, we do not want to implement such a second "trick" (even if it works) initially, because it is  </w:t>
      </w:r>
    </w:p>
    <w:p w:rsidR="00AF5D7A" w:rsidRPr="00AF5D7A" w:rsidRDefault="00AF5D7A" w:rsidP="00AF5D7A">
      <w:pPr>
        <w:ind w:left="0" w:firstLine="0"/>
        <w:rPr>
          <w:rFonts w:ascii="Times New Roman" w:hAnsi="Times New Roman" w:cs="Times New Roman"/>
        </w:rPr>
      </w:pPr>
      <w:r w:rsidRPr="00AF5D7A">
        <w:rPr>
          <w:rFonts w:ascii="Times New Roman" w:hAnsi="Times New Roman" w:cs="Times New Roman"/>
        </w:rPr>
        <w:t>- not worth the development and justification hair for now and probably ever</w:t>
      </w:r>
      <w:r>
        <w:rPr>
          <w:rFonts w:ascii="Times New Roman" w:hAnsi="Times New Roman" w:cs="Times New Roman"/>
        </w:rPr>
        <w:t xml:space="preserve">; and </w:t>
      </w:r>
    </w:p>
    <w:p w:rsidR="00AF5D7A" w:rsidRDefault="00AF5D7A" w:rsidP="00AF5D7A">
      <w:pPr>
        <w:ind w:left="0" w:firstLine="0"/>
        <w:rPr>
          <w:rFonts w:ascii="Times New Roman" w:hAnsi="Times New Roman" w:cs="Times New Roman"/>
        </w:rPr>
      </w:pPr>
      <w:r w:rsidRPr="00AF5D7A">
        <w:rPr>
          <w:rFonts w:ascii="Times New Roman" w:hAnsi="Times New Roman" w:cs="Times New Roman"/>
        </w:rPr>
        <w:t>- not worth it for size blowup until the quantifier count, with enough nesting</w:t>
      </w:r>
      <w:r>
        <w:rPr>
          <w:rFonts w:ascii="Times New Roman" w:hAnsi="Times New Roman" w:cs="Times New Roman"/>
        </w:rPr>
        <w:t xml:space="preserve"> </w:t>
      </w:r>
      <w:r w:rsidRPr="00AF5D7A">
        <w:rPr>
          <w:rFonts w:ascii="Times New Roman" w:hAnsi="Times New Roman" w:cs="Times New Roman"/>
        </w:rPr>
        <w:t>and inner literals, is up at 10 or so, anyway</w:t>
      </w:r>
      <w:r>
        <w:rPr>
          <w:rFonts w:ascii="Times New Roman" w:hAnsi="Times New Roman" w:cs="Times New Roman"/>
        </w:rPr>
        <w:t xml:space="preserve">.  </w:t>
      </w:r>
    </w:p>
    <w:p w:rsidR="00AF5D7A" w:rsidRPr="00AF5D7A" w:rsidRDefault="00AF5D7A" w:rsidP="00AF5D7A">
      <w:pPr>
        <w:ind w:left="0" w:firstLine="0"/>
        <w:rPr>
          <w:rFonts w:ascii="Times New Roman" w:hAnsi="Times New Roman" w:cs="Times New Roman"/>
        </w:rPr>
      </w:pPr>
      <w:r>
        <w:rPr>
          <w:rFonts w:ascii="Times New Roman" w:hAnsi="Times New Roman" w:cs="Times New Roman"/>
        </w:rPr>
        <w:t xml:space="preserve">- </w:t>
      </w:r>
      <w:r w:rsidRPr="00AF5D7A">
        <w:rPr>
          <w:rFonts w:ascii="Times New Roman" w:hAnsi="Times New Roman" w:cs="Times New Roman"/>
        </w:rPr>
        <w:t>not practically a win from a size blowup viewpoint anyway,</w:t>
      </w:r>
      <w:r>
        <w:rPr>
          <w:rFonts w:ascii="Times New Roman" w:hAnsi="Times New Roman" w:cs="Times New Roman"/>
        </w:rPr>
        <w:t xml:space="preserve"> </w:t>
      </w:r>
      <w:r w:rsidRPr="00AF5D7A">
        <w:rPr>
          <w:rFonts w:ascii="Times New Roman" w:hAnsi="Times New Roman" w:cs="Times New Roman"/>
        </w:rPr>
        <w:t>given the bounded length/complexity of omnis in practice that arise</w:t>
      </w:r>
      <w:r>
        <w:rPr>
          <w:rFonts w:ascii="Times New Roman" w:hAnsi="Times New Roman" w:cs="Times New Roman"/>
        </w:rPr>
        <w:t xml:space="preserve"> </w:t>
      </w:r>
      <w:r w:rsidRPr="00AF5D7A">
        <w:rPr>
          <w:rFonts w:ascii="Times New Roman" w:hAnsi="Times New Roman" w:cs="Times New Roman"/>
        </w:rPr>
        <w:t>from English sentences in KA</w:t>
      </w:r>
      <w:r>
        <w:rPr>
          <w:rFonts w:ascii="Times New Roman" w:hAnsi="Times New Roman" w:cs="Times New Roman"/>
        </w:rPr>
        <w:t xml:space="preserve"> (as discussed earlier)</w:t>
      </w:r>
      <w:r w:rsidRPr="00AF5D7A">
        <w:rPr>
          <w:rFonts w:ascii="Times New Roman" w:hAnsi="Times New Roman" w:cs="Times New Roman"/>
        </w:rPr>
        <w:t xml:space="preserve">.  </w:t>
      </w:r>
    </w:p>
    <w:p w:rsidR="00994CBE" w:rsidRPr="003C5F2D" w:rsidRDefault="00994CBE">
      <w:pPr>
        <w:rPr>
          <w:rFonts w:ascii="Times New Roman" w:hAnsi="Times New Roman" w:cs="Times New Roman"/>
        </w:rPr>
      </w:pPr>
    </w:p>
    <w:p w:rsidR="00994CBE" w:rsidRPr="003C5F2D" w:rsidRDefault="00FB65CC">
      <w:pPr>
        <w:ind w:left="360"/>
        <w:rPr>
          <w:rFonts w:ascii="Times New Roman" w:hAnsi="Times New Roman" w:cs="Times New Roman"/>
        </w:rPr>
      </w:pPr>
      <w:r w:rsidRPr="003C5F2D">
        <w:rPr>
          <w:rFonts w:ascii="Times New Roman" w:hAnsi="Times New Roman" w:cs="Times New Roman"/>
        </w:rPr>
        <w:t xml:space="preserve">TODO later:  </w:t>
      </w:r>
      <w:r w:rsidR="00225981" w:rsidRPr="003C5F2D">
        <w:rPr>
          <w:rFonts w:ascii="Times New Roman" w:hAnsi="Times New Roman" w:cs="Times New Roman"/>
        </w:rPr>
        <w:t xml:space="preserve">check and </w:t>
      </w:r>
      <w:r w:rsidRPr="003C5F2D">
        <w:rPr>
          <w:rFonts w:ascii="Times New Roman" w:hAnsi="Times New Roman" w:cs="Times New Roman"/>
        </w:rPr>
        <w:t xml:space="preserve">refine the above analysis.  </w:t>
      </w:r>
    </w:p>
    <w:p w:rsidR="00C76FEA" w:rsidRPr="003C5F2D" w:rsidRDefault="00C76FEA" w:rsidP="00A373B4">
      <w:pPr>
        <w:ind w:left="0" w:firstLine="0"/>
        <w:rPr>
          <w:rFonts w:ascii="Times New Roman" w:hAnsi="Times New Roman" w:cs="Times New Roman"/>
        </w:rPr>
      </w:pPr>
    </w:p>
    <w:p w:rsidR="004B69DB" w:rsidRPr="003C5F2D" w:rsidRDefault="004B69DB" w:rsidP="00952224">
      <w:pPr>
        <w:ind w:left="360"/>
        <w:rPr>
          <w:rFonts w:ascii="Times New Roman" w:hAnsi="Times New Roman" w:cs="Times New Roman"/>
        </w:rPr>
      </w:pPr>
    </w:p>
    <w:p w:rsidR="00631045" w:rsidRPr="003C5F2D" w:rsidRDefault="00631045" w:rsidP="00A373B4">
      <w:pPr>
        <w:ind w:left="0" w:firstLine="0"/>
        <w:rPr>
          <w:rFonts w:ascii="Times New Roman" w:hAnsi="Times New Roman" w:cs="Times New Roman"/>
        </w:rPr>
      </w:pPr>
    </w:p>
    <w:sectPr w:rsidR="00631045" w:rsidRPr="003C5F2D" w:rsidSect="00CD779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20E" w:rsidRDefault="008D220E" w:rsidP="00094C2B">
      <w:pPr>
        <w:spacing w:before="0" w:after="0"/>
      </w:pPr>
      <w:r>
        <w:separator/>
      </w:r>
    </w:p>
  </w:endnote>
  <w:endnote w:type="continuationSeparator" w:id="1">
    <w:p w:rsidR="008D220E" w:rsidRDefault="008D220E" w:rsidP="00094C2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altName w:val="Courier"/>
    <w:panose1 w:val="02070309020205020404"/>
    <w:charset w:val="00"/>
    <w:family w:val="modern"/>
    <w:notTrueType/>
    <w:pitch w:val="fixed"/>
    <w:sig w:usb0="00000003" w:usb1="00000000" w:usb2="00000000" w:usb3="00000000" w:csb0="00000001"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55016937"/>
      <w:docPartObj>
        <w:docPartGallery w:val="Page Numbers (Bottom of Page)"/>
        <w:docPartUnique/>
      </w:docPartObj>
    </w:sdtPr>
    <w:sdtContent>
      <w:p w:rsidR="00F130A3" w:rsidRDefault="00207C98">
        <w:pPr>
          <w:pStyle w:val="Footer"/>
          <w:jc w:val="right"/>
        </w:pPr>
        <w:fldSimple w:instr=" PAGE   \* MERGEFORMAT ">
          <w:r w:rsidR="00B06C0D">
            <w:rPr>
              <w:noProof/>
            </w:rPr>
            <w:t>5</w:t>
          </w:r>
        </w:fldSimple>
      </w:p>
    </w:sdtContent>
  </w:sdt>
  <w:p w:rsidR="00F130A3" w:rsidRDefault="00F130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20E" w:rsidRDefault="008D220E" w:rsidP="00094C2B">
      <w:pPr>
        <w:spacing w:before="0" w:after="0"/>
      </w:pPr>
      <w:r>
        <w:separator/>
      </w:r>
    </w:p>
  </w:footnote>
  <w:footnote w:type="continuationSeparator" w:id="1">
    <w:p w:rsidR="008D220E" w:rsidRDefault="008D220E" w:rsidP="00094C2B">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174E8"/>
    <w:multiLevelType w:val="hybridMultilevel"/>
    <w:tmpl w:val="AC329330"/>
    <w:lvl w:ilvl="0" w:tplc="5EF2004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A74D0"/>
    <w:multiLevelType w:val="hybridMultilevel"/>
    <w:tmpl w:val="8610BC2E"/>
    <w:lvl w:ilvl="0" w:tplc="473056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520948"/>
    <w:multiLevelType w:val="hybridMultilevel"/>
    <w:tmpl w:val="0BE0FDE0"/>
    <w:lvl w:ilvl="0" w:tplc="3174AC7A">
      <w:start w:val="1"/>
      <w:numFmt w:val="upperLetter"/>
      <w:lvlText w:val="%1."/>
      <w:lvlJc w:val="left"/>
      <w:pPr>
        <w:ind w:left="720" w:hanging="360"/>
      </w:pPr>
      <w:rPr>
        <w:u w:val="single"/>
      </w:rPr>
    </w:lvl>
    <w:lvl w:ilvl="1" w:tplc="04090001">
      <w:start w:val="1"/>
      <w:numFmt w:val="bullet"/>
      <w:lvlText w:val=""/>
      <w:lvlJc w:val="left"/>
      <w:pPr>
        <w:ind w:left="1440" w:hanging="360"/>
      </w:pPr>
      <w:rPr>
        <w:rFonts w:ascii="Symbol" w:hAnsi="Symbol" w:hint="default"/>
      </w:rPr>
    </w:lvl>
    <w:lvl w:ilvl="2" w:tplc="4BC0931A">
      <w:start w:val="2"/>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BC51C3"/>
    <w:multiLevelType w:val="hybridMultilevel"/>
    <w:tmpl w:val="CC2E891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4805C5"/>
    <w:multiLevelType w:val="hybridMultilevel"/>
    <w:tmpl w:val="0C12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A0FCD"/>
    <w:multiLevelType w:val="hybridMultilevel"/>
    <w:tmpl w:val="9886B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731B10"/>
    <w:multiLevelType w:val="hybridMultilevel"/>
    <w:tmpl w:val="47F61F5E"/>
    <w:lvl w:ilvl="0" w:tplc="106ED38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E22F07"/>
    <w:multiLevelType w:val="hybridMultilevel"/>
    <w:tmpl w:val="997E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CB2B2D"/>
    <w:multiLevelType w:val="hybridMultilevel"/>
    <w:tmpl w:val="3C60BB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FEA5112"/>
    <w:multiLevelType w:val="hybridMultilevel"/>
    <w:tmpl w:val="B7B2D0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EA4EA4"/>
    <w:multiLevelType w:val="hybridMultilevel"/>
    <w:tmpl w:val="5748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C40487"/>
    <w:multiLevelType w:val="hybridMultilevel"/>
    <w:tmpl w:val="8F58842A"/>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12E45EA"/>
    <w:multiLevelType w:val="multilevel"/>
    <w:tmpl w:val="C30661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77401678"/>
    <w:multiLevelType w:val="hybridMultilevel"/>
    <w:tmpl w:val="6F84B88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882526C"/>
    <w:multiLevelType w:val="hybridMultilevel"/>
    <w:tmpl w:val="542A5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CE4A45"/>
    <w:multiLevelType w:val="hybridMultilevel"/>
    <w:tmpl w:val="1BAAAE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D93722"/>
    <w:multiLevelType w:val="hybridMultilevel"/>
    <w:tmpl w:val="9DA66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1"/>
  </w:num>
  <w:num w:numId="4">
    <w:abstractNumId w:val="10"/>
  </w:num>
  <w:num w:numId="5">
    <w:abstractNumId w:val="4"/>
  </w:num>
  <w:num w:numId="6">
    <w:abstractNumId w:val="7"/>
  </w:num>
  <w:num w:numId="7">
    <w:abstractNumId w:val="15"/>
  </w:num>
  <w:num w:numId="8">
    <w:abstractNumId w:val="3"/>
  </w:num>
  <w:num w:numId="9">
    <w:abstractNumId w:val="14"/>
  </w:num>
  <w:num w:numId="10">
    <w:abstractNumId w:val="6"/>
  </w:num>
  <w:num w:numId="11">
    <w:abstractNumId w:val="16"/>
  </w:num>
  <w:num w:numId="12">
    <w:abstractNumId w:val="2"/>
  </w:num>
  <w:num w:numId="13">
    <w:abstractNumId w:val="5"/>
  </w:num>
  <w:num w:numId="14">
    <w:abstractNumId w:val="9"/>
  </w:num>
  <w:num w:numId="15">
    <w:abstractNumId w:val="1"/>
  </w:num>
  <w:num w:numId="16">
    <w:abstractNumId w:val="13"/>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553E25"/>
    <w:rsid w:val="00003474"/>
    <w:rsid w:val="000044AA"/>
    <w:rsid w:val="000112DE"/>
    <w:rsid w:val="00011DD7"/>
    <w:rsid w:val="00016E02"/>
    <w:rsid w:val="000174B5"/>
    <w:rsid w:val="00025BA3"/>
    <w:rsid w:val="00034784"/>
    <w:rsid w:val="000349A3"/>
    <w:rsid w:val="0004151F"/>
    <w:rsid w:val="00043777"/>
    <w:rsid w:val="000439BC"/>
    <w:rsid w:val="0004500F"/>
    <w:rsid w:val="000470AA"/>
    <w:rsid w:val="00050FCE"/>
    <w:rsid w:val="0005220F"/>
    <w:rsid w:val="00054275"/>
    <w:rsid w:val="00055073"/>
    <w:rsid w:val="000569D5"/>
    <w:rsid w:val="00062EA6"/>
    <w:rsid w:val="000666AD"/>
    <w:rsid w:val="00066940"/>
    <w:rsid w:val="0007321A"/>
    <w:rsid w:val="00082715"/>
    <w:rsid w:val="00087207"/>
    <w:rsid w:val="0009038D"/>
    <w:rsid w:val="00094506"/>
    <w:rsid w:val="00094C2B"/>
    <w:rsid w:val="000977B6"/>
    <w:rsid w:val="000A1D19"/>
    <w:rsid w:val="000A671A"/>
    <w:rsid w:val="000A686F"/>
    <w:rsid w:val="000A6F95"/>
    <w:rsid w:val="000B47F7"/>
    <w:rsid w:val="000B5395"/>
    <w:rsid w:val="000B59DA"/>
    <w:rsid w:val="000B6511"/>
    <w:rsid w:val="000C1C4B"/>
    <w:rsid w:val="000C2D6C"/>
    <w:rsid w:val="000C3B40"/>
    <w:rsid w:val="000D0A7B"/>
    <w:rsid w:val="000D19A5"/>
    <w:rsid w:val="000D51BE"/>
    <w:rsid w:val="000D7B4A"/>
    <w:rsid w:val="000E217C"/>
    <w:rsid w:val="000E37DF"/>
    <w:rsid w:val="000F77F8"/>
    <w:rsid w:val="00111164"/>
    <w:rsid w:val="00112327"/>
    <w:rsid w:val="00115A51"/>
    <w:rsid w:val="00120DB6"/>
    <w:rsid w:val="001228D4"/>
    <w:rsid w:val="001277C6"/>
    <w:rsid w:val="0013611D"/>
    <w:rsid w:val="00136513"/>
    <w:rsid w:val="00137643"/>
    <w:rsid w:val="001454B0"/>
    <w:rsid w:val="00146B92"/>
    <w:rsid w:val="0014759A"/>
    <w:rsid w:val="001511BF"/>
    <w:rsid w:val="0015281C"/>
    <w:rsid w:val="00152EDF"/>
    <w:rsid w:val="001537B9"/>
    <w:rsid w:val="00156086"/>
    <w:rsid w:val="0015696D"/>
    <w:rsid w:val="00157199"/>
    <w:rsid w:val="0015780E"/>
    <w:rsid w:val="00160780"/>
    <w:rsid w:val="001625D4"/>
    <w:rsid w:val="00171AE0"/>
    <w:rsid w:val="00172472"/>
    <w:rsid w:val="00174A35"/>
    <w:rsid w:val="00177270"/>
    <w:rsid w:val="00181A0A"/>
    <w:rsid w:val="001905CD"/>
    <w:rsid w:val="00190CF3"/>
    <w:rsid w:val="00194E82"/>
    <w:rsid w:val="00195963"/>
    <w:rsid w:val="001A2C46"/>
    <w:rsid w:val="001A678D"/>
    <w:rsid w:val="001A7833"/>
    <w:rsid w:val="001A7DC2"/>
    <w:rsid w:val="001B488F"/>
    <w:rsid w:val="001C3F1B"/>
    <w:rsid w:val="001C6BDD"/>
    <w:rsid w:val="001F33B7"/>
    <w:rsid w:val="001F4E4F"/>
    <w:rsid w:val="002001CE"/>
    <w:rsid w:val="00201A09"/>
    <w:rsid w:val="002023DF"/>
    <w:rsid w:val="00207C98"/>
    <w:rsid w:val="00215270"/>
    <w:rsid w:val="00215961"/>
    <w:rsid w:val="00222993"/>
    <w:rsid w:val="0022320A"/>
    <w:rsid w:val="00225599"/>
    <w:rsid w:val="00225981"/>
    <w:rsid w:val="00231116"/>
    <w:rsid w:val="00231E33"/>
    <w:rsid w:val="00232424"/>
    <w:rsid w:val="0023341F"/>
    <w:rsid w:val="00241DDC"/>
    <w:rsid w:val="00244090"/>
    <w:rsid w:val="00244B6D"/>
    <w:rsid w:val="002463E2"/>
    <w:rsid w:val="002474EA"/>
    <w:rsid w:val="002502FF"/>
    <w:rsid w:val="002549DC"/>
    <w:rsid w:val="00257592"/>
    <w:rsid w:val="00261DBF"/>
    <w:rsid w:val="00264A42"/>
    <w:rsid w:val="00265C2D"/>
    <w:rsid w:val="0027087F"/>
    <w:rsid w:val="00270FA1"/>
    <w:rsid w:val="002727F1"/>
    <w:rsid w:val="002825C0"/>
    <w:rsid w:val="00287DDF"/>
    <w:rsid w:val="00292E1A"/>
    <w:rsid w:val="00294958"/>
    <w:rsid w:val="00296D54"/>
    <w:rsid w:val="002A20B3"/>
    <w:rsid w:val="002A56EC"/>
    <w:rsid w:val="002B0369"/>
    <w:rsid w:val="002B182F"/>
    <w:rsid w:val="002C4513"/>
    <w:rsid w:val="002C52E3"/>
    <w:rsid w:val="002D4208"/>
    <w:rsid w:val="002D4CFB"/>
    <w:rsid w:val="002E3153"/>
    <w:rsid w:val="002E5AAC"/>
    <w:rsid w:val="002E61A0"/>
    <w:rsid w:val="002E66AC"/>
    <w:rsid w:val="00302C94"/>
    <w:rsid w:val="003032A7"/>
    <w:rsid w:val="003225C8"/>
    <w:rsid w:val="0032581A"/>
    <w:rsid w:val="00326293"/>
    <w:rsid w:val="003275A7"/>
    <w:rsid w:val="0033050B"/>
    <w:rsid w:val="00340953"/>
    <w:rsid w:val="00341050"/>
    <w:rsid w:val="00344A25"/>
    <w:rsid w:val="003521EB"/>
    <w:rsid w:val="003539C3"/>
    <w:rsid w:val="00357D1C"/>
    <w:rsid w:val="003652B8"/>
    <w:rsid w:val="00370966"/>
    <w:rsid w:val="00370AA0"/>
    <w:rsid w:val="00372069"/>
    <w:rsid w:val="00373403"/>
    <w:rsid w:val="0037473D"/>
    <w:rsid w:val="00381D77"/>
    <w:rsid w:val="003848E9"/>
    <w:rsid w:val="003867D9"/>
    <w:rsid w:val="00390744"/>
    <w:rsid w:val="00391330"/>
    <w:rsid w:val="003922E2"/>
    <w:rsid w:val="003A2835"/>
    <w:rsid w:val="003A6A5A"/>
    <w:rsid w:val="003B5E05"/>
    <w:rsid w:val="003B694C"/>
    <w:rsid w:val="003C0804"/>
    <w:rsid w:val="003C1774"/>
    <w:rsid w:val="003C485A"/>
    <w:rsid w:val="003C592C"/>
    <w:rsid w:val="003C5A2E"/>
    <w:rsid w:val="003C5F2D"/>
    <w:rsid w:val="003C64A6"/>
    <w:rsid w:val="003C66F3"/>
    <w:rsid w:val="003D2AD8"/>
    <w:rsid w:val="003D2FD7"/>
    <w:rsid w:val="003D3D32"/>
    <w:rsid w:val="003E349C"/>
    <w:rsid w:val="003E603C"/>
    <w:rsid w:val="003E70A1"/>
    <w:rsid w:val="003F73C5"/>
    <w:rsid w:val="00401D01"/>
    <w:rsid w:val="00401DF6"/>
    <w:rsid w:val="00402EC2"/>
    <w:rsid w:val="00404F77"/>
    <w:rsid w:val="004078B5"/>
    <w:rsid w:val="00407AF9"/>
    <w:rsid w:val="00407E3F"/>
    <w:rsid w:val="004101CB"/>
    <w:rsid w:val="00412003"/>
    <w:rsid w:val="0041290F"/>
    <w:rsid w:val="00412AE0"/>
    <w:rsid w:val="0041317F"/>
    <w:rsid w:val="004167B1"/>
    <w:rsid w:val="004226D8"/>
    <w:rsid w:val="00424F6F"/>
    <w:rsid w:val="00431C55"/>
    <w:rsid w:val="00440489"/>
    <w:rsid w:val="0044251E"/>
    <w:rsid w:val="00444787"/>
    <w:rsid w:val="00445BF0"/>
    <w:rsid w:val="00450F66"/>
    <w:rsid w:val="00457AF0"/>
    <w:rsid w:val="00457B77"/>
    <w:rsid w:val="00460C8E"/>
    <w:rsid w:val="00470A6B"/>
    <w:rsid w:val="00473CC7"/>
    <w:rsid w:val="004868AA"/>
    <w:rsid w:val="00493724"/>
    <w:rsid w:val="004A0C73"/>
    <w:rsid w:val="004A4BF2"/>
    <w:rsid w:val="004A5AE5"/>
    <w:rsid w:val="004A73A5"/>
    <w:rsid w:val="004B69DB"/>
    <w:rsid w:val="004C58E4"/>
    <w:rsid w:val="004C6854"/>
    <w:rsid w:val="004C76CD"/>
    <w:rsid w:val="004D0A93"/>
    <w:rsid w:val="004D25CE"/>
    <w:rsid w:val="004D2935"/>
    <w:rsid w:val="004D489E"/>
    <w:rsid w:val="004D5F6F"/>
    <w:rsid w:val="004D731E"/>
    <w:rsid w:val="004E31E7"/>
    <w:rsid w:val="004E33E7"/>
    <w:rsid w:val="004E61D4"/>
    <w:rsid w:val="004F17DB"/>
    <w:rsid w:val="004F32D0"/>
    <w:rsid w:val="004F51B6"/>
    <w:rsid w:val="00500DD2"/>
    <w:rsid w:val="00501D71"/>
    <w:rsid w:val="00512B4E"/>
    <w:rsid w:val="0051426E"/>
    <w:rsid w:val="005169A7"/>
    <w:rsid w:val="00523F90"/>
    <w:rsid w:val="00524F3F"/>
    <w:rsid w:val="005262C3"/>
    <w:rsid w:val="005277CD"/>
    <w:rsid w:val="00527A48"/>
    <w:rsid w:val="0053702F"/>
    <w:rsid w:val="00537F77"/>
    <w:rsid w:val="00542797"/>
    <w:rsid w:val="005444E5"/>
    <w:rsid w:val="00547B3C"/>
    <w:rsid w:val="00550E2A"/>
    <w:rsid w:val="00553E25"/>
    <w:rsid w:val="005545E0"/>
    <w:rsid w:val="00557656"/>
    <w:rsid w:val="005605F0"/>
    <w:rsid w:val="0056654E"/>
    <w:rsid w:val="00566899"/>
    <w:rsid w:val="005727D3"/>
    <w:rsid w:val="0057286E"/>
    <w:rsid w:val="00577026"/>
    <w:rsid w:val="00581E6F"/>
    <w:rsid w:val="005875A4"/>
    <w:rsid w:val="0058778E"/>
    <w:rsid w:val="00591B06"/>
    <w:rsid w:val="005A29A8"/>
    <w:rsid w:val="005A574A"/>
    <w:rsid w:val="005A5781"/>
    <w:rsid w:val="005A6C08"/>
    <w:rsid w:val="005C289D"/>
    <w:rsid w:val="005D0828"/>
    <w:rsid w:val="005D309C"/>
    <w:rsid w:val="005D5C8B"/>
    <w:rsid w:val="005D66F8"/>
    <w:rsid w:val="005E3A76"/>
    <w:rsid w:val="005E6E60"/>
    <w:rsid w:val="005F0482"/>
    <w:rsid w:val="005F7849"/>
    <w:rsid w:val="006010BF"/>
    <w:rsid w:val="00604E35"/>
    <w:rsid w:val="006065F0"/>
    <w:rsid w:val="00606C42"/>
    <w:rsid w:val="006128B7"/>
    <w:rsid w:val="006169FB"/>
    <w:rsid w:val="00616A48"/>
    <w:rsid w:val="00621F77"/>
    <w:rsid w:val="0062636C"/>
    <w:rsid w:val="00627399"/>
    <w:rsid w:val="00631045"/>
    <w:rsid w:val="00642EFE"/>
    <w:rsid w:val="006470F5"/>
    <w:rsid w:val="00650E99"/>
    <w:rsid w:val="006518A8"/>
    <w:rsid w:val="00662E7A"/>
    <w:rsid w:val="00664C1D"/>
    <w:rsid w:val="00666E63"/>
    <w:rsid w:val="00672D31"/>
    <w:rsid w:val="00675FF0"/>
    <w:rsid w:val="006821AC"/>
    <w:rsid w:val="00686357"/>
    <w:rsid w:val="00686D0F"/>
    <w:rsid w:val="006878B5"/>
    <w:rsid w:val="00691C4F"/>
    <w:rsid w:val="006A24E3"/>
    <w:rsid w:val="006A3724"/>
    <w:rsid w:val="006A67BC"/>
    <w:rsid w:val="006B06E9"/>
    <w:rsid w:val="006B1323"/>
    <w:rsid w:val="006B1532"/>
    <w:rsid w:val="006B2444"/>
    <w:rsid w:val="006C1ABC"/>
    <w:rsid w:val="006C6D25"/>
    <w:rsid w:val="006D4A08"/>
    <w:rsid w:val="006E482F"/>
    <w:rsid w:val="006F0909"/>
    <w:rsid w:val="006F227B"/>
    <w:rsid w:val="006F4AF3"/>
    <w:rsid w:val="006F4E13"/>
    <w:rsid w:val="006F4F9C"/>
    <w:rsid w:val="007023B9"/>
    <w:rsid w:val="0070353C"/>
    <w:rsid w:val="00703C0C"/>
    <w:rsid w:val="00704BF4"/>
    <w:rsid w:val="0070551C"/>
    <w:rsid w:val="0070590B"/>
    <w:rsid w:val="00710290"/>
    <w:rsid w:val="00713CBE"/>
    <w:rsid w:val="00715AA0"/>
    <w:rsid w:val="007166E3"/>
    <w:rsid w:val="00717701"/>
    <w:rsid w:val="00717BEE"/>
    <w:rsid w:val="0072388E"/>
    <w:rsid w:val="00723EC9"/>
    <w:rsid w:val="00724B7D"/>
    <w:rsid w:val="00730566"/>
    <w:rsid w:val="00733846"/>
    <w:rsid w:val="00735F12"/>
    <w:rsid w:val="0074027E"/>
    <w:rsid w:val="00742349"/>
    <w:rsid w:val="00743171"/>
    <w:rsid w:val="00754C68"/>
    <w:rsid w:val="00755732"/>
    <w:rsid w:val="0075672A"/>
    <w:rsid w:val="007577D0"/>
    <w:rsid w:val="00760557"/>
    <w:rsid w:val="00763689"/>
    <w:rsid w:val="00771231"/>
    <w:rsid w:val="00773706"/>
    <w:rsid w:val="00774947"/>
    <w:rsid w:val="007757EA"/>
    <w:rsid w:val="00780ED8"/>
    <w:rsid w:val="00794E9D"/>
    <w:rsid w:val="0079644D"/>
    <w:rsid w:val="0079723D"/>
    <w:rsid w:val="007A3D3A"/>
    <w:rsid w:val="007A5BC0"/>
    <w:rsid w:val="007B63C5"/>
    <w:rsid w:val="007C1596"/>
    <w:rsid w:val="007C4889"/>
    <w:rsid w:val="007C50D5"/>
    <w:rsid w:val="007C63C4"/>
    <w:rsid w:val="007D15EC"/>
    <w:rsid w:val="007D4A67"/>
    <w:rsid w:val="007D6370"/>
    <w:rsid w:val="007D6A72"/>
    <w:rsid w:val="007D7342"/>
    <w:rsid w:val="007E0E44"/>
    <w:rsid w:val="007E188A"/>
    <w:rsid w:val="007E5E19"/>
    <w:rsid w:val="007F05DC"/>
    <w:rsid w:val="007F7EB0"/>
    <w:rsid w:val="00801E3C"/>
    <w:rsid w:val="00802C16"/>
    <w:rsid w:val="00802EB2"/>
    <w:rsid w:val="00804492"/>
    <w:rsid w:val="00806103"/>
    <w:rsid w:val="00811877"/>
    <w:rsid w:val="00812864"/>
    <w:rsid w:val="00812FBE"/>
    <w:rsid w:val="008135A2"/>
    <w:rsid w:val="008201F9"/>
    <w:rsid w:val="00826BFF"/>
    <w:rsid w:val="00827069"/>
    <w:rsid w:val="00831AE5"/>
    <w:rsid w:val="00832F64"/>
    <w:rsid w:val="008353BE"/>
    <w:rsid w:val="0083584A"/>
    <w:rsid w:val="00837C20"/>
    <w:rsid w:val="00841B32"/>
    <w:rsid w:val="0084343C"/>
    <w:rsid w:val="00845EF2"/>
    <w:rsid w:val="00851E21"/>
    <w:rsid w:val="00853E99"/>
    <w:rsid w:val="008552AF"/>
    <w:rsid w:val="00855890"/>
    <w:rsid w:val="0086396A"/>
    <w:rsid w:val="008641C4"/>
    <w:rsid w:val="0086484B"/>
    <w:rsid w:val="00866EA1"/>
    <w:rsid w:val="00872214"/>
    <w:rsid w:val="00875A05"/>
    <w:rsid w:val="00884426"/>
    <w:rsid w:val="008872BC"/>
    <w:rsid w:val="00892DE7"/>
    <w:rsid w:val="008941DE"/>
    <w:rsid w:val="00896DA5"/>
    <w:rsid w:val="008B15F5"/>
    <w:rsid w:val="008B6D09"/>
    <w:rsid w:val="008B74DA"/>
    <w:rsid w:val="008C1230"/>
    <w:rsid w:val="008C35C1"/>
    <w:rsid w:val="008C4206"/>
    <w:rsid w:val="008C5446"/>
    <w:rsid w:val="008D220E"/>
    <w:rsid w:val="008D402B"/>
    <w:rsid w:val="008D5D8F"/>
    <w:rsid w:val="008D7574"/>
    <w:rsid w:val="008F65BD"/>
    <w:rsid w:val="009079EC"/>
    <w:rsid w:val="00911FA9"/>
    <w:rsid w:val="0091323B"/>
    <w:rsid w:val="00916C7A"/>
    <w:rsid w:val="00922A9C"/>
    <w:rsid w:val="009261B8"/>
    <w:rsid w:val="00926FA7"/>
    <w:rsid w:val="0093129B"/>
    <w:rsid w:val="009407FF"/>
    <w:rsid w:val="009461C9"/>
    <w:rsid w:val="009469A3"/>
    <w:rsid w:val="00947192"/>
    <w:rsid w:val="00952224"/>
    <w:rsid w:val="00954CEE"/>
    <w:rsid w:val="009724F3"/>
    <w:rsid w:val="00982B9A"/>
    <w:rsid w:val="009853D6"/>
    <w:rsid w:val="00987337"/>
    <w:rsid w:val="009873D6"/>
    <w:rsid w:val="00990DBC"/>
    <w:rsid w:val="00994536"/>
    <w:rsid w:val="00994CBE"/>
    <w:rsid w:val="00995D0B"/>
    <w:rsid w:val="00997F44"/>
    <w:rsid w:val="009A08DE"/>
    <w:rsid w:val="009A252D"/>
    <w:rsid w:val="009A2E5C"/>
    <w:rsid w:val="009A59D4"/>
    <w:rsid w:val="009B0553"/>
    <w:rsid w:val="009B0DAC"/>
    <w:rsid w:val="009B1236"/>
    <w:rsid w:val="009B2F52"/>
    <w:rsid w:val="009B3EC4"/>
    <w:rsid w:val="009B70FE"/>
    <w:rsid w:val="009B763A"/>
    <w:rsid w:val="009B7671"/>
    <w:rsid w:val="009C2794"/>
    <w:rsid w:val="009C46CC"/>
    <w:rsid w:val="009C5729"/>
    <w:rsid w:val="009C7A26"/>
    <w:rsid w:val="009D0527"/>
    <w:rsid w:val="009D0993"/>
    <w:rsid w:val="009D15D5"/>
    <w:rsid w:val="009D17DA"/>
    <w:rsid w:val="009D24C6"/>
    <w:rsid w:val="009D25E5"/>
    <w:rsid w:val="009D4C7A"/>
    <w:rsid w:val="009D7B21"/>
    <w:rsid w:val="009E3530"/>
    <w:rsid w:val="009E6BB7"/>
    <w:rsid w:val="009F4EDD"/>
    <w:rsid w:val="009F733A"/>
    <w:rsid w:val="00A002C4"/>
    <w:rsid w:val="00A01727"/>
    <w:rsid w:val="00A116B5"/>
    <w:rsid w:val="00A23617"/>
    <w:rsid w:val="00A239CD"/>
    <w:rsid w:val="00A23DFE"/>
    <w:rsid w:val="00A25DEF"/>
    <w:rsid w:val="00A27206"/>
    <w:rsid w:val="00A27978"/>
    <w:rsid w:val="00A279B7"/>
    <w:rsid w:val="00A313A6"/>
    <w:rsid w:val="00A33295"/>
    <w:rsid w:val="00A373B4"/>
    <w:rsid w:val="00A41D38"/>
    <w:rsid w:val="00A461A0"/>
    <w:rsid w:val="00A46F22"/>
    <w:rsid w:val="00A470B6"/>
    <w:rsid w:val="00A62928"/>
    <w:rsid w:val="00A661F7"/>
    <w:rsid w:val="00A67AF5"/>
    <w:rsid w:val="00A74E04"/>
    <w:rsid w:val="00A7734A"/>
    <w:rsid w:val="00A77893"/>
    <w:rsid w:val="00AA2155"/>
    <w:rsid w:val="00AA2C6C"/>
    <w:rsid w:val="00AA5E42"/>
    <w:rsid w:val="00AB3C71"/>
    <w:rsid w:val="00AB54D8"/>
    <w:rsid w:val="00AC163C"/>
    <w:rsid w:val="00AD2199"/>
    <w:rsid w:val="00AD64A6"/>
    <w:rsid w:val="00AE1F18"/>
    <w:rsid w:val="00AE56DE"/>
    <w:rsid w:val="00AF52D8"/>
    <w:rsid w:val="00AF5D7A"/>
    <w:rsid w:val="00AF6801"/>
    <w:rsid w:val="00B01620"/>
    <w:rsid w:val="00B06C0D"/>
    <w:rsid w:val="00B1039E"/>
    <w:rsid w:val="00B1345C"/>
    <w:rsid w:val="00B138E3"/>
    <w:rsid w:val="00B16A17"/>
    <w:rsid w:val="00B219AD"/>
    <w:rsid w:val="00B273E1"/>
    <w:rsid w:val="00B34A64"/>
    <w:rsid w:val="00B370CE"/>
    <w:rsid w:val="00B412F6"/>
    <w:rsid w:val="00B4357D"/>
    <w:rsid w:val="00B4762C"/>
    <w:rsid w:val="00B47CF5"/>
    <w:rsid w:val="00B52882"/>
    <w:rsid w:val="00B537E1"/>
    <w:rsid w:val="00B55E2A"/>
    <w:rsid w:val="00B562AF"/>
    <w:rsid w:val="00B57D1E"/>
    <w:rsid w:val="00B60074"/>
    <w:rsid w:val="00B60637"/>
    <w:rsid w:val="00B645FD"/>
    <w:rsid w:val="00B6780C"/>
    <w:rsid w:val="00B679F8"/>
    <w:rsid w:val="00B71062"/>
    <w:rsid w:val="00B73436"/>
    <w:rsid w:val="00B7561D"/>
    <w:rsid w:val="00B76F45"/>
    <w:rsid w:val="00B97D31"/>
    <w:rsid w:val="00BA22E3"/>
    <w:rsid w:val="00BA24FD"/>
    <w:rsid w:val="00BA69DA"/>
    <w:rsid w:val="00BB2149"/>
    <w:rsid w:val="00BB54F0"/>
    <w:rsid w:val="00BB693F"/>
    <w:rsid w:val="00BC30B1"/>
    <w:rsid w:val="00BC5093"/>
    <w:rsid w:val="00BD0868"/>
    <w:rsid w:val="00BF3610"/>
    <w:rsid w:val="00BF3A5E"/>
    <w:rsid w:val="00C00746"/>
    <w:rsid w:val="00C00DCE"/>
    <w:rsid w:val="00C018FB"/>
    <w:rsid w:val="00C07C01"/>
    <w:rsid w:val="00C1177C"/>
    <w:rsid w:val="00C14506"/>
    <w:rsid w:val="00C14901"/>
    <w:rsid w:val="00C17064"/>
    <w:rsid w:val="00C1741A"/>
    <w:rsid w:val="00C1798C"/>
    <w:rsid w:val="00C25E4B"/>
    <w:rsid w:val="00C265A0"/>
    <w:rsid w:val="00C36A5D"/>
    <w:rsid w:val="00C36CB2"/>
    <w:rsid w:val="00C44A38"/>
    <w:rsid w:val="00C508B1"/>
    <w:rsid w:val="00C520F4"/>
    <w:rsid w:val="00C52861"/>
    <w:rsid w:val="00C53CD6"/>
    <w:rsid w:val="00C5561E"/>
    <w:rsid w:val="00C57C42"/>
    <w:rsid w:val="00C57D7F"/>
    <w:rsid w:val="00C6315A"/>
    <w:rsid w:val="00C645D2"/>
    <w:rsid w:val="00C67491"/>
    <w:rsid w:val="00C73403"/>
    <w:rsid w:val="00C76FEA"/>
    <w:rsid w:val="00C77DCC"/>
    <w:rsid w:val="00C871BF"/>
    <w:rsid w:val="00C87A00"/>
    <w:rsid w:val="00C90C8E"/>
    <w:rsid w:val="00C951CF"/>
    <w:rsid w:val="00CA01F3"/>
    <w:rsid w:val="00CA2AF2"/>
    <w:rsid w:val="00CB1154"/>
    <w:rsid w:val="00CB3F1D"/>
    <w:rsid w:val="00CB4DF5"/>
    <w:rsid w:val="00CC37FA"/>
    <w:rsid w:val="00CC4138"/>
    <w:rsid w:val="00CD0F61"/>
    <w:rsid w:val="00CD5299"/>
    <w:rsid w:val="00CD779A"/>
    <w:rsid w:val="00CE03DB"/>
    <w:rsid w:val="00CE19CD"/>
    <w:rsid w:val="00CE4514"/>
    <w:rsid w:val="00CE6E82"/>
    <w:rsid w:val="00CE7F1F"/>
    <w:rsid w:val="00CF2D84"/>
    <w:rsid w:val="00D07F89"/>
    <w:rsid w:val="00D15CCD"/>
    <w:rsid w:val="00D21537"/>
    <w:rsid w:val="00D22D0A"/>
    <w:rsid w:val="00D253D1"/>
    <w:rsid w:val="00D26088"/>
    <w:rsid w:val="00D31168"/>
    <w:rsid w:val="00D3217E"/>
    <w:rsid w:val="00D37975"/>
    <w:rsid w:val="00D41218"/>
    <w:rsid w:val="00D45712"/>
    <w:rsid w:val="00D45945"/>
    <w:rsid w:val="00D501EC"/>
    <w:rsid w:val="00D55441"/>
    <w:rsid w:val="00D63E50"/>
    <w:rsid w:val="00D73294"/>
    <w:rsid w:val="00D73538"/>
    <w:rsid w:val="00D76DE1"/>
    <w:rsid w:val="00D8238D"/>
    <w:rsid w:val="00D839F9"/>
    <w:rsid w:val="00D872F9"/>
    <w:rsid w:val="00D878AC"/>
    <w:rsid w:val="00D907A3"/>
    <w:rsid w:val="00D9272A"/>
    <w:rsid w:val="00D9426C"/>
    <w:rsid w:val="00D968C1"/>
    <w:rsid w:val="00D97705"/>
    <w:rsid w:val="00DA1902"/>
    <w:rsid w:val="00DA537F"/>
    <w:rsid w:val="00DB5A65"/>
    <w:rsid w:val="00DB77A6"/>
    <w:rsid w:val="00DC2736"/>
    <w:rsid w:val="00DC3385"/>
    <w:rsid w:val="00DD0589"/>
    <w:rsid w:val="00DD227B"/>
    <w:rsid w:val="00DD4251"/>
    <w:rsid w:val="00DD737B"/>
    <w:rsid w:val="00DE3AF6"/>
    <w:rsid w:val="00DE4ABB"/>
    <w:rsid w:val="00DE4EE6"/>
    <w:rsid w:val="00DE62E9"/>
    <w:rsid w:val="00DE799B"/>
    <w:rsid w:val="00DF19B6"/>
    <w:rsid w:val="00DF4375"/>
    <w:rsid w:val="00DF48AC"/>
    <w:rsid w:val="00DF5C66"/>
    <w:rsid w:val="00DF6F47"/>
    <w:rsid w:val="00E02815"/>
    <w:rsid w:val="00E058B9"/>
    <w:rsid w:val="00E07B25"/>
    <w:rsid w:val="00E12830"/>
    <w:rsid w:val="00E151F7"/>
    <w:rsid w:val="00E16FCF"/>
    <w:rsid w:val="00E17118"/>
    <w:rsid w:val="00E1789B"/>
    <w:rsid w:val="00E2398A"/>
    <w:rsid w:val="00E243DB"/>
    <w:rsid w:val="00E24DC2"/>
    <w:rsid w:val="00E3103A"/>
    <w:rsid w:val="00E317BA"/>
    <w:rsid w:val="00E332B9"/>
    <w:rsid w:val="00E36837"/>
    <w:rsid w:val="00E444F5"/>
    <w:rsid w:val="00E45CE2"/>
    <w:rsid w:val="00E4691A"/>
    <w:rsid w:val="00E53B37"/>
    <w:rsid w:val="00E57478"/>
    <w:rsid w:val="00E664D3"/>
    <w:rsid w:val="00E676AE"/>
    <w:rsid w:val="00E745B6"/>
    <w:rsid w:val="00E7590F"/>
    <w:rsid w:val="00E8686D"/>
    <w:rsid w:val="00E932DA"/>
    <w:rsid w:val="00E941E0"/>
    <w:rsid w:val="00E9796F"/>
    <w:rsid w:val="00EA39D8"/>
    <w:rsid w:val="00EA3BCA"/>
    <w:rsid w:val="00EA5255"/>
    <w:rsid w:val="00EA5AD4"/>
    <w:rsid w:val="00EB0CBD"/>
    <w:rsid w:val="00EB46C9"/>
    <w:rsid w:val="00EB4A38"/>
    <w:rsid w:val="00EB4ACD"/>
    <w:rsid w:val="00EC09AA"/>
    <w:rsid w:val="00ED0249"/>
    <w:rsid w:val="00ED27C4"/>
    <w:rsid w:val="00ED697E"/>
    <w:rsid w:val="00ED6E68"/>
    <w:rsid w:val="00EE36EC"/>
    <w:rsid w:val="00EE4F4B"/>
    <w:rsid w:val="00EE6EB8"/>
    <w:rsid w:val="00F00511"/>
    <w:rsid w:val="00F03050"/>
    <w:rsid w:val="00F10BFC"/>
    <w:rsid w:val="00F12B02"/>
    <w:rsid w:val="00F130A3"/>
    <w:rsid w:val="00F140C6"/>
    <w:rsid w:val="00F14BEB"/>
    <w:rsid w:val="00F15C5C"/>
    <w:rsid w:val="00F15FE3"/>
    <w:rsid w:val="00F16AA4"/>
    <w:rsid w:val="00F21049"/>
    <w:rsid w:val="00F24CCF"/>
    <w:rsid w:val="00F35973"/>
    <w:rsid w:val="00F377D8"/>
    <w:rsid w:val="00F4526A"/>
    <w:rsid w:val="00F47419"/>
    <w:rsid w:val="00F4779A"/>
    <w:rsid w:val="00F55C6A"/>
    <w:rsid w:val="00F663C7"/>
    <w:rsid w:val="00F71442"/>
    <w:rsid w:val="00F912E4"/>
    <w:rsid w:val="00F91812"/>
    <w:rsid w:val="00F9302B"/>
    <w:rsid w:val="00F94532"/>
    <w:rsid w:val="00FA0FEF"/>
    <w:rsid w:val="00FA16C2"/>
    <w:rsid w:val="00FA43AF"/>
    <w:rsid w:val="00FA64D5"/>
    <w:rsid w:val="00FB58B3"/>
    <w:rsid w:val="00FB65CC"/>
    <w:rsid w:val="00FC1377"/>
    <w:rsid w:val="00FD55A2"/>
    <w:rsid w:val="00FE074A"/>
    <w:rsid w:val="00FE1162"/>
    <w:rsid w:val="00FE4362"/>
    <w:rsid w:val="00FE55BA"/>
    <w:rsid w:val="00FE56D0"/>
    <w:rsid w:val="00FF035D"/>
    <w:rsid w:val="00FF5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ind w:left="108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7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6C9"/>
    <w:pPr>
      <w:ind w:left="720"/>
      <w:contextualSpacing/>
    </w:pPr>
  </w:style>
  <w:style w:type="paragraph" w:styleId="PlainText">
    <w:name w:val="Plain Text"/>
    <w:basedOn w:val="Normal"/>
    <w:link w:val="PlainTextChar"/>
    <w:uiPriority w:val="99"/>
    <w:unhideWhenUsed/>
    <w:rsid w:val="00A23DFE"/>
    <w:pPr>
      <w:spacing w:before="0" w:after="0"/>
      <w:ind w:left="0" w:firstLine="0"/>
    </w:pPr>
    <w:rPr>
      <w:rFonts w:ascii="Consolas" w:eastAsiaTheme="minorEastAsia" w:hAnsi="Consolas"/>
      <w:sz w:val="21"/>
      <w:szCs w:val="21"/>
    </w:rPr>
  </w:style>
  <w:style w:type="character" w:customStyle="1" w:styleId="PlainTextChar">
    <w:name w:val="Plain Text Char"/>
    <w:basedOn w:val="DefaultParagraphFont"/>
    <w:link w:val="PlainText"/>
    <w:uiPriority w:val="99"/>
    <w:rsid w:val="00A23DFE"/>
    <w:rPr>
      <w:rFonts w:ascii="Consolas" w:eastAsiaTheme="minorEastAsia" w:hAnsi="Consolas"/>
      <w:sz w:val="21"/>
      <w:szCs w:val="21"/>
    </w:rPr>
  </w:style>
  <w:style w:type="character" w:styleId="CommentReference">
    <w:name w:val="annotation reference"/>
    <w:basedOn w:val="DefaultParagraphFont"/>
    <w:uiPriority w:val="99"/>
    <w:semiHidden/>
    <w:unhideWhenUsed/>
    <w:rsid w:val="005F0482"/>
    <w:rPr>
      <w:sz w:val="16"/>
      <w:szCs w:val="16"/>
    </w:rPr>
  </w:style>
  <w:style w:type="paragraph" w:styleId="CommentText">
    <w:name w:val="annotation text"/>
    <w:basedOn w:val="Normal"/>
    <w:link w:val="CommentTextChar"/>
    <w:uiPriority w:val="99"/>
    <w:semiHidden/>
    <w:unhideWhenUsed/>
    <w:rsid w:val="005F0482"/>
    <w:rPr>
      <w:sz w:val="20"/>
      <w:szCs w:val="20"/>
    </w:rPr>
  </w:style>
  <w:style w:type="character" w:customStyle="1" w:styleId="CommentTextChar">
    <w:name w:val="Comment Text Char"/>
    <w:basedOn w:val="DefaultParagraphFont"/>
    <w:link w:val="CommentText"/>
    <w:uiPriority w:val="99"/>
    <w:semiHidden/>
    <w:rsid w:val="005F0482"/>
    <w:rPr>
      <w:sz w:val="20"/>
      <w:szCs w:val="20"/>
    </w:rPr>
  </w:style>
  <w:style w:type="paragraph" w:styleId="CommentSubject">
    <w:name w:val="annotation subject"/>
    <w:basedOn w:val="CommentText"/>
    <w:next w:val="CommentText"/>
    <w:link w:val="CommentSubjectChar"/>
    <w:uiPriority w:val="99"/>
    <w:semiHidden/>
    <w:unhideWhenUsed/>
    <w:rsid w:val="005F0482"/>
    <w:rPr>
      <w:b/>
      <w:bCs/>
    </w:rPr>
  </w:style>
  <w:style w:type="character" w:customStyle="1" w:styleId="CommentSubjectChar">
    <w:name w:val="Comment Subject Char"/>
    <w:basedOn w:val="CommentTextChar"/>
    <w:link w:val="CommentSubject"/>
    <w:uiPriority w:val="99"/>
    <w:semiHidden/>
    <w:rsid w:val="005F0482"/>
    <w:rPr>
      <w:b/>
      <w:bCs/>
    </w:rPr>
  </w:style>
  <w:style w:type="paragraph" w:styleId="BalloonText">
    <w:name w:val="Balloon Text"/>
    <w:basedOn w:val="Normal"/>
    <w:link w:val="BalloonTextChar"/>
    <w:uiPriority w:val="99"/>
    <w:semiHidden/>
    <w:unhideWhenUsed/>
    <w:rsid w:val="005F0482"/>
    <w:pPr>
      <w:spacing w:before="0" w:after="0"/>
    </w:pPr>
    <w:rPr>
      <w:rFonts w:ascii="Tahoma" w:hAnsi="Tahoma"/>
      <w:sz w:val="16"/>
      <w:szCs w:val="16"/>
    </w:rPr>
  </w:style>
  <w:style w:type="character" w:customStyle="1" w:styleId="BalloonTextChar">
    <w:name w:val="Balloon Text Char"/>
    <w:basedOn w:val="DefaultParagraphFont"/>
    <w:link w:val="BalloonText"/>
    <w:uiPriority w:val="99"/>
    <w:semiHidden/>
    <w:rsid w:val="005F0482"/>
    <w:rPr>
      <w:rFonts w:ascii="Tahoma" w:hAnsi="Tahoma"/>
      <w:sz w:val="16"/>
      <w:szCs w:val="16"/>
    </w:rPr>
  </w:style>
  <w:style w:type="paragraph" w:styleId="Header">
    <w:name w:val="header"/>
    <w:basedOn w:val="Normal"/>
    <w:link w:val="HeaderChar"/>
    <w:uiPriority w:val="99"/>
    <w:semiHidden/>
    <w:unhideWhenUsed/>
    <w:rsid w:val="00094C2B"/>
    <w:pPr>
      <w:tabs>
        <w:tab w:val="center" w:pos="4680"/>
        <w:tab w:val="right" w:pos="9360"/>
      </w:tabs>
      <w:spacing w:before="0" w:after="0"/>
    </w:pPr>
  </w:style>
  <w:style w:type="character" w:customStyle="1" w:styleId="HeaderChar">
    <w:name w:val="Header Char"/>
    <w:basedOn w:val="DefaultParagraphFont"/>
    <w:link w:val="Header"/>
    <w:uiPriority w:val="99"/>
    <w:semiHidden/>
    <w:rsid w:val="00094C2B"/>
  </w:style>
  <w:style w:type="paragraph" w:styleId="Footer">
    <w:name w:val="footer"/>
    <w:basedOn w:val="Normal"/>
    <w:link w:val="FooterChar"/>
    <w:uiPriority w:val="99"/>
    <w:unhideWhenUsed/>
    <w:rsid w:val="00094C2B"/>
    <w:pPr>
      <w:tabs>
        <w:tab w:val="center" w:pos="4680"/>
        <w:tab w:val="right" w:pos="9360"/>
      </w:tabs>
      <w:spacing w:before="0" w:after="0"/>
    </w:pPr>
  </w:style>
  <w:style w:type="character" w:customStyle="1" w:styleId="FooterChar">
    <w:name w:val="Footer Char"/>
    <w:basedOn w:val="DefaultParagraphFont"/>
    <w:link w:val="Footer"/>
    <w:uiPriority w:val="99"/>
    <w:rsid w:val="00094C2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5217</Words>
  <Characters>29742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Grosof</dc:creator>
  <cp:lastModifiedBy>Michael Kifer</cp:lastModifiedBy>
  <cp:revision>18</cp:revision>
  <dcterms:created xsi:type="dcterms:W3CDTF">2014-01-19T00:06:00Z</dcterms:created>
  <dcterms:modified xsi:type="dcterms:W3CDTF">2017-06-25T04:57:00Z</dcterms:modified>
</cp:coreProperties>
</file>